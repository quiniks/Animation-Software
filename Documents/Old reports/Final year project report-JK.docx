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5FD31" w14:textId="77777777" w:rsidR="0010663F" w:rsidRPr="0010663F" w:rsidRDefault="0010663F" w:rsidP="0010663F">
      <w:pPr>
        <w:jc w:val="center"/>
        <w:rPr>
          <w:b/>
          <w:sz w:val="28"/>
        </w:rPr>
      </w:pPr>
      <w:r w:rsidRPr="0010663F">
        <w:rPr>
          <w:b/>
          <w:sz w:val="28"/>
        </w:rPr>
        <w:t>2D Key Frame Animation Software</w:t>
      </w:r>
    </w:p>
    <w:p w14:paraId="14010E25" w14:textId="77777777" w:rsidR="0010663F" w:rsidRDefault="0010663F" w:rsidP="0010663F">
      <w:pPr>
        <w:jc w:val="center"/>
      </w:pPr>
    </w:p>
    <w:p w14:paraId="14316CEB" w14:textId="77777777" w:rsidR="0010663F" w:rsidRDefault="0010663F" w:rsidP="0010663F">
      <w:pPr>
        <w:jc w:val="center"/>
      </w:pPr>
    </w:p>
    <w:p w14:paraId="032BCC66" w14:textId="77777777" w:rsidR="0010663F" w:rsidRDefault="0010663F" w:rsidP="0010663F">
      <w:pPr>
        <w:jc w:val="center"/>
      </w:pPr>
    </w:p>
    <w:p w14:paraId="200F6979" w14:textId="77777777" w:rsidR="0010663F" w:rsidRDefault="0010663F" w:rsidP="0010663F">
      <w:pPr>
        <w:jc w:val="center"/>
      </w:pPr>
    </w:p>
    <w:p w14:paraId="7155CEE7" w14:textId="77777777" w:rsidR="0010663F" w:rsidRDefault="0010663F" w:rsidP="0010663F">
      <w:pPr>
        <w:jc w:val="center"/>
      </w:pPr>
    </w:p>
    <w:p w14:paraId="0FD44E3A" w14:textId="77777777" w:rsidR="0010663F" w:rsidRDefault="0010663F" w:rsidP="0010663F">
      <w:pPr>
        <w:jc w:val="center"/>
      </w:pPr>
    </w:p>
    <w:p w14:paraId="7A5A11CC" w14:textId="77777777" w:rsidR="0010663F" w:rsidRDefault="0010663F" w:rsidP="0010663F">
      <w:pPr>
        <w:jc w:val="center"/>
      </w:pPr>
    </w:p>
    <w:p w14:paraId="2FD49220" w14:textId="77777777" w:rsidR="0010663F" w:rsidRDefault="0010663F" w:rsidP="0010663F">
      <w:pPr>
        <w:jc w:val="center"/>
      </w:pPr>
    </w:p>
    <w:p w14:paraId="76C2676C" w14:textId="77777777" w:rsidR="0010663F" w:rsidRDefault="0010663F" w:rsidP="0010663F">
      <w:pPr>
        <w:jc w:val="center"/>
      </w:pPr>
    </w:p>
    <w:p w14:paraId="663A59A0" w14:textId="77777777" w:rsidR="0010663F" w:rsidRDefault="0010663F" w:rsidP="0010663F">
      <w:pPr>
        <w:jc w:val="center"/>
      </w:pPr>
    </w:p>
    <w:p w14:paraId="2E2434FF" w14:textId="77777777" w:rsidR="0010663F" w:rsidRDefault="0010663F" w:rsidP="0010663F">
      <w:pPr>
        <w:jc w:val="center"/>
      </w:pPr>
    </w:p>
    <w:p w14:paraId="51E55D9A" w14:textId="4AE56318" w:rsidR="0010663F" w:rsidRDefault="0010663F" w:rsidP="0010663F">
      <w:pPr>
        <w:jc w:val="center"/>
      </w:pPr>
    </w:p>
    <w:p w14:paraId="5D1772EC" w14:textId="67A0B474" w:rsidR="0010663F" w:rsidRDefault="0010663F" w:rsidP="0010663F">
      <w:pPr>
        <w:jc w:val="center"/>
      </w:pPr>
    </w:p>
    <w:p w14:paraId="1B37B57D" w14:textId="433A2CBD" w:rsidR="0010663F" w:rsidRDefault="0010663F" w:rsidP="0010663F">
      <w:pPr>
        <w:jc w:val="center"/>
      </w:pPr>
    </w:p>
    <w:p w14:paraId="29D32E92" w14:textId="77777777" w:rsidR="0010663F" w:rsidRDefault="0010663F" w:rsidP="0010663F">
      <w:pPr>
        <w:jc w:val="center"/>
      </w:pPr>
    </w:p>
    <w:p w14:paraId="55F94297" w14:textId="77777777" w:rsidR="0010663F" w:rsidRDefault="0010663F" w:rsidP="0010663F">
      <w:pPr>
        <w:jc w:val="center"/>
      </w:pPr>
    </w:p>
    <w:p w14:paraId="1C64E379" w14:textId="122FB2A7" w:rsidR="0010663F" w:rsidRDefault="0010663F" w:rsidP="0010663F">
      <w:pPr>
        <w:jc w:val="center"/>
        <w:rPr>
          <w:b/>
        </w:rPr>
      </w:pPr>
      <w:r w:rsidRPr="0010663F">
        <w:rPr>
          <w:b/>
        </w:rPr>
        <w:t>By Sam Knight</w:t>
      </w:r>
      <w:r>
        <w:rPr>
          <w:b/>
        </w:rPr>
        <w:t xml:space="preserve"> – P16184152</w:t>
      </w:r>
    </w:p>
    <w:p w14:paraId="124EA263" w14:textId="77777777" w:rsidR="0010663F" w:rsidRDefault="0010663F" w:rsidP="0010663F">
      <w:pPr>
        <w:jc w:val="center"/>
        <w:rPr>
          <w:b/>
        </w:rPr>
      </w:pPr>
      <w:r>
        <w:rPr>
          <w:b/>
        </w:rPr>
        <w:t>Computer Games Programming</w:t>
      </w:r>
    </w:p>
    <w:p w14:paraId="2D4D5A85" w14:textId="0F9428B4" w:rsidR="0010663F" w:rsidRPr="0010663F" w:rsidRDefault="0010663F" w:rsidP="0010663F">
      <w:pPr>
        <w:jc w:val="center"/>
        <w:rPr>
          <w:b/>
        </w:rPr>
        <w:sectPr w:rsidR="0010663F" w:rsidRPr="0010663F" w:rsidSect="0010663F">
          <w:pgSz w:w="11906" w:h="16838"/>
          <w:pgMar w:top="1440" w:right="1440" w:bottom="1440" w:left="1440" w:header="708" w:footer="708" w:gutter="0"/>
          <w:cols w:space="708"/>
          <w:docGrid w:linePitch="360"/>
        </w:sectPr>
      </w:pPr>
      <w:r>
        <w:rPr>
          <w:b/>
        </w:rPr>
        <w:t>De Montfort University</w:t>
      </w:r>
      <w:r w:rsidRPr="0010663F">
        <w:rPr>
          <w:b/>
        </w:rPr>
        <w:br w:type="page"/>
      </w:r>
    </w:p>
    <w:sdt>
      <w:sdtPr>
        <w:rPr>
          <w:rFonts w:asciiTheme="minorHAnsi" w:eastAsiaTheme="minorEastAsia" w:hAnsiTheme="minorHAnsi" w:cstheme="minorBidi"/>
          <w:b w:val="0"/>
          <w:bCs w:val="0"/>
          <w:smallCaps w:val="0"/>
          <w:color w:val="auto"/>
          <w:sz w:val="22"/>
          <w:szCs w:val="22"/>
        </w:rPr>
        <w:id w:val="148870369"/>
        <w:docPartObj>
          <w:docPartGallery w:val="Table of Contents"/>
          <w:docPartUnique/>
        </w:docPartObj>
      </w:sdtPr>
      <w:sdtEndPr>
        <w:rPr>
          <w:noProof/>
        </w:rPr>
      </w:sdtEndPr>
      <w:sdtContent>
        <w:p w14:paraId="5688A953" w14:textId="5827A848" w:rsidR="0010663F" w:rsidRDefault="0010663F">
          <w:pPr>
            <w:pStyle w:val="TOCHeading"/>
          </w:pPr>
          <w:r>
            <w:t>Contents</w:t>
          </w:r>
        </w:p>
        <w:p w14:paraId="2D6301DC" w14:textId="726BFE7D" w:rsidR="006F23BC" w:rsidRDefault="0010663F">
          <w:pPr>
            <w:pStyle w:val="TOC1"/>
            <w:tabs>
              <w:tab w:val="left" w:pos="440"/>
              <w:tab w:val="right" w:leader="dot" w:pos="4149"/>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197824" w:history="1">
            <w:r w:rsidR="006F23BC" w:rsidRPr="00DD7DD5">
              <w:rPr>
                <w:rStyle w:val="Hyperlink"/>
                <w:noProof/>
              </w:rPr>
              <w:t>2</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_Toc5197824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4A4B1E47" w14:textId="5E14A8EA" w:rsidR="006F23BC" w:rsidRDefault="00AC4FFB">
          <w:pPr>
            <w:pStyle w:val="TOC1"/>
            <w:tabs>
              <w:tab w:val="left" w:pos="440"/>
              <w:tab w:val="right" w:leader="dot" w:pos="4149"/>
            </w:tabs>
            <w:rPr>
              <w:noProof/>
              <w:lang w:eastAsia="en-GB"/>
            </w:rPr>
          </w:pPr>
          <w:hyperlink w:anchor="_Toc5197825" w:history="1">
            <w:r w:rsidR="006F23BC" w:rsidRPr="00DD7DD5">
              <w:rPr>
                <w:rStyle w:val="Hyperlink"/>
                <w:noProof/>
              </w:rPr>
              <w:t>3</w:t>
            </w:r>
            <w:r w:rsidR="006F23BC">
              <w:rPr>
                <w:noProof/>
                <w:lang w:eastAsia="en-GB"/>
              </w:rPr>
              <w:tab/>
            </w:r>
            <w:r w:rsidR="006F23BC" w:rsidRPr="00DD7DD5">
              <w:rPr>
                <w:rStyle w:val="Hyperlink"/>
                <w:noProof/>
              </w:rPr>
              <w:t>Background</w:t>
            </w:r>
            <w:r w:rsidR="006F23BC">
              <w:rPr>
                <w:noProof/>
                <w:webHidden/>
              </w:rPr>
              <w:tab/>
            </w:r>
            <w:r w:rsidR="006F23BC">
              <w:rPr>
                <w:noProof/>
                <w:webHidden/>
              </w:rPr>
              <w:fldChar w:fldCharType="begin"/>
            </w:r>
            <w:r w:rsidR="006F23BC">
              <w:rPr>
                <w:noProof/>
                <w:webHidden/>
              </w:rPr>
              <w:instrText xml:space="preserve"> PAGEREF _Toc5197825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3ED55CF7" w14:textId="2A60A448" w:rsidR="006F23BC" w:rsidRDefault="00AC4FFB">
          <w:pPr>
            <w:pStyle w:val="TOC2"/>
            <w:tabs>
              <w:tab w:val="left" w:pos="880"/>
              <w:tab w:val="right" w:leader="dot" w:pos="4149"/>
            </w:tabs>
            <w:rPr>
              <w:noProof/>
              <w:lang w:eastAsia="en-GB"/>
            </w:rPr>
          </w:pPr>
          <w:hyperlink w:anchor="_Toc5197826" w:history="1">
            <w:r w:rsidR="006F23BC" w:rsidRPr="00DD7DD5">
              <w:rPr>
                <w:rStyle w:val="Hyperlink"/>
                <w:noProof/>
              </w:rPr>
              <w:t>3.1</w:t>
            </w:r>
            <w:r w:rsidR="006F23BC">
              <w:rPr>
                <w:noProof/>
                <w:lang w:eastAsia="en-GB"/>
              </w:rPr>
              <w:tab/>
            </w:r>
            <w:r w:rsidR="006F23BC" w:rsidRPr="00DD7DD5">
              <w:rPr>
                <w:rStyle w:val="Hyperlink"/>
                <w:noProof/>
              </w:rPr>
              <w:t>Motivation</w:t>
            </w:r>
            <w:r w:rsidR="006F23BC">
              <w:rPr>
                <w:noProof/>
                <w:webHidden/>
              </w:rPr>
              <w:tab/>
            </w:r>
            <w:r w:rsidR="006F23BC">
              <w:rPr>
                <w:noProof/>
                <w:webHidden/>
              </w:rPr>
              <w:fldChar w:fldCharType="begin"/>
            </w:r>
            <w:r w:rsidR="006F23BC">
              <w:rPr>
                <w:noProof/>
                <w:webHidden/>
              </w:rPr>
              <w:instrText xml:space="preserve"> PAGEREF _Toc5197826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1A5C3B09" w14:textId="57656E45" w:rsidR="006F23BC" w:rsidRDefault="00AC4FFB">
          <w:pPr>
            <w:pStyle w:val="TOC2"/>
            <w:tabs>
              <w:tab w:val="left" w:pos="880"/>
              <w:tab w:val="right" w:leader="dot" w:pos="4149"/>
            </w:tabs>
            <w:rPr>
              <w:noProof/>
              <w:lang w:eastAsia="en-GB"/>
            </w:rPr>
          </w:pPr>
          <w:hyperlink w:anchor="_Toc5197827" w:history="1">
            <w:r w:rsidR="006F23BC" w:rsidRPr="00DD7DD5">
              <w:rPr>
                <w:rStyle w:val="Hyperlink"/>
                <w:noProof/>
              </w:rPr>
              <w:t>3.2</w:t>
            </w:r>
            <w:r w:rsidR="006F23BC">
              <w:rPr>
                <w:noProof/>
                <w:lang w:eastAsia="en-GB"/>
              </w:rPr>
              <w:tab/>
            </w:r>
            <w:r w:rsidR="006F23BC" w:rsidRPr="00DD7DD5">
              <w:rPr>
                <w:rStyle w:val="Hyperlink"/>
                <w:noProof/>
              </w:rPr>
              <w:t>Keyframe Interpolation</w:t>
            </w:r>
            <w:r w:rsidR="006F23BC">
              <w:rPr>
                <w:noProof/>
                <w:webHidden/>
              </w:rPr>
              <w:tab/>
            </w:r>
            <w:r w:rsidR="006F23BC">
              <w:rPr>
                <w:noProof/>
                <w:webHidden/>
              </w:rPr>
              <w:fldChar w:fldCharType="begin"/>
            </w:r>
            <w:r w:rsidR="006F23BC">
              <w:rPr>
                <w:noProof/>
                <w:webHidden/>
              </w:rPr>
              <w:instrText xml:space="preserve"> PAGEREF _Toc5197827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5F5190CC" w14:textId="454DC956" w:rsidR="006F23BC" w:rsidRDefault="00AC4FFB">
          <w:pPr>
            <w:pStyle w:val="TOC3"/>
            <w:tabs>
              <w:tab w:val="left" w:pos="1320"/>
              <w:tab w:val="right" w:leader="dot" w:pos="4149"/>
            </w:tabs>
            <w:rPr>
              <w:noProof/>
              <w:lang w:eastAsia="en-GB"/>
            </w:rPr>
          </w:pPr>
          <w:hyperlink w:anchor="_Toc5197828" w:history="1">
            <w:r w:rsidR="006F23BC" w:rsidRPr="00DD7DD5">
              <w:rPr>
                <w:rStyle w:val="Hyperlink"/>
                <w:noProof/>
              </w:rPr>
              <w:t>3.2.1</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_Toc5197828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572CDBB8" w14:textId="66342D5B" w:rsidR="006F23BC" w:rsidRDefault="00AC4FFB">
          <w:pPr>
            <w:pStyle w:val="TOC3"/>
            <w:tabs>
              <w:tab w:val="left" w:pos="1320"/>
              <w:tab w:val="right" w:leader="dot" w:pos="4149"/>
            </w:tabs>
            <w:rPr>
              <w:noProof/>
              <w:lang w:eastAsia="en-GB"/>
            </w:rPr>
          </w:pPr>
          <w:hyperlink w:anchor="_Toc5197829" w:history="1">
            <w:r w:rsidR="006F23BC" w:rsidRPr="00DD7DD5">
              <w:rPr>
                <w:rStyle w:val="Hyperlink"/>
                <w:noProof/>
              </w:rPr>
              <w:t>3.2.2</w:t>
            </w:r>
            <w:r w:rsidR="006F23BC">
              <w:rPr>
                <w:noProof/>
                <w:lang w:eastAsia="en-GB"/>
              </w:rPr>
              <w:tab/>
            </w:r>
            <w:r w:rsidR="006F23BC" w:rsidRPr="00DD7DD5">
              <w:rPr>
                <w:rStyle w:val="Hyperlink"/>
                <w:noProof/>
              </w:rPr>
              <w:t>Moving between two points: Linear Interpolation</w:t>
            </w:r>
            <w:r w:rsidR="006F23BC">
              <w:rPr>
                <w:noProof/>
                <w:webHidden/>
              </w:rPr>
              <w:tab/>
            </w:r>
            <w:r w:rsidR="006F23BC">
              <w:rPr>
                <w:noProof/>
                <w:webHidden/>
              </w:rPr>
              <w:fldChar w:fldCharType="begin"/>
            </w:r>
            <w:r w:rsidR="006F23BC">
              <w:rPr>
                <w:noProof/>
                <w:webHidden/>
              </w:rPr>
              <w:instrText xml:space="preserve"> PAGEREF _Toc5197829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6EF5F41D" w14:textId="454A3A0C" w:rsidR="006F23BC" w:rsidRDefault="00AC4FFB">
          <w:pPr>
            <w:pStyle w:val="TOC3"/>
            <w:tabs>
              <w:tab w:val="left" w:pos="1320"/>
              <w:tab w:val="right" w:leader="dot" w:pos="4149"/>
            </w:tabs>
            <w:rPr>
              <w:noProof/>
              <w:lang w:eastAsia="en-GB"/>
            </w:rPr>
          </w:pPr>
          <w:hyperlink w:anchor="_Toc5197830" w:history="1">
            <w:r w:rsidR="006F23BC" w:rsidRPr="00DD7DD5">
              <w:rPr>
                <w:rStyle w:val="Hyperlink"/>
                <w:noProof/>
              </w:rPr>
              <w:t>3.2.3</w:t>
            </w:r>
            <w:r w:rsidR="006F23BC">
              <w:rPr>
                <w:noProof/>
                <w:lang w:eastAsia="en-GB"/>
              </w:rPr>
              <w:tab/>
            </w:r>
            <w:r w:rsidR="006F23BC" w:rsidRPr="00DD7DD5">
              <w:rPr>
                <w:rStyle w:val="Hyperlink"/>
                <w:noProof/>
              </w:rPr>
              <w:t>Non-linear Interpolation</w:t>
            </w:r>
            <w:r w:rsidR="006F23BC">
              <w:rPr>
                <w:noProof/>
                <w:webHidden/>
              </w:rPr>
              <w:tab/>
            </w:r>
            <w:r w:rsidR="006F23BC">
              <w:rPr>
                <w:noProof/>
                <w:webHidden/>
              </w:rPr>
              <w:fldChar w:fldCharType="begin"/>
            </w:r>
            <w:r w:rsidR="006F23BC">
              <w:rPr>
                <w:noProof/>
                <w:webHidden/>
              </w:rPr>
              <w:instrText xml:space="preserve"> PAGEREF _Toc5197830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6CA2E74E" w14:textId="65E7ADC6" w:rsidR="006F23BC" w:rsidRDefault="00AC4FFB">
          <w:pPr>
            <w:pStyle w:val="TOC3"/>
            <w:tabs>
              <w:tab w:val="left" w:pos="1320"/>
              <w:tab w:val="right" w:leader="dot" w:pos="4149"/>
            </w:tabs>
            <w:rPr>
              <w:noProof/>
              <w:lang w:eastAsia="en-GB"/>
            </w:rPr>
          </w:pPr>
          <w:hyperlink w:anchor="_Toc5197831" w:history="1">
            <w:r w:rsidR="006F23BC" w:rsidRPr="00DD7DD5">
              <w:rPr>
                <w:rStyle w:val="Hyperlink"/>
                <w:noProof/>
              </w:rPr>
              <w:t>3.2.4</w:t>
            </w:r>
            <w:r w:rsidR="006F23BC">
              <w:rPr>
                <w:noProof/>
                <w:lang w:eastAsia="en-GB"/>
              </w:rPr>
              <w:tab/>
            </w:r>
            <w:r w:rsidR="006F23BC" w:rsidRPr="00DD7DD5">
              <w:rPr>
                <w:rStyle w:val="Hyperlink"/>
                <w:noProof/>
              </w:rPr>
              <w:t>Trigonometric interpolation</w:t>
            </w:r>
            <w:r w:rsidR="006F23BC">
              <w:rPr>
                <w:noProof/>
                <w:webHidden/>
              </w:rPr>
              <w:tab/>
            </w:r>
            <w:r w:rsidR="006F23BC">
              <w:rPr>
                <w:noProof/>
                <w:webHidden/>
              </w:rPr>
              <w:fldChar w:fldCharType="begin"/>
            </w:r>
            <w:r w:rsidR="006F23BC">
              <w:rPr>
                <w:noProof/>
                <w:webHidden/>
              </w:rPr>
              <w:instrText xml:space="preserve"> PAGEREF _Toc5197831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40909565" w14:textId="5DF37FB5" w:rsidR="006F23BC" w:rsidRDefault="00AC4FFB">
          <w:pPr>
            <w:pStyle w:val="TOC3"/>
            <w:tabs>
              <w:tab w:val="left" w:pos="1320"/>
              <w:tab w:val="right" w:leader="dot" w:pos="4149"/>
            </w:tabs>
            <w:rPr>
              <w:noProof/>
              <w:lang w:eastAsia="en-GB"/>
            </w:rPr>
          </w:pPr>
          <w:hyperlink w:anchor="_Toc5197832" w:history="1">
            <w:r w:rsidR="006F23BC" w:rsidRPr="00DD7DD5">
              <w:rPr>
                <w:rStyle w:val="Hyperlink"/>
                <w:noProof/>
              </w:rPr>
              <w:t>3.2.5</w:t>
            </w:r>
            <w:r w:rsidR="006F23BC">
              <w:rPr>
                <w:noProof/>
                <w:lang w:eastAsia="en-GB"/>
              </w:rPr>
              <w:tab/>
            </w:r>
            <w:r w:rsidR="006F23BC" w:rsidRPr="00DD7DD5">
              <w:rPr>
                <w:rStyle w:val="Hyperlink"/>
                <w:noProof/>
              </w:rPr>
              <w:t>Cubic interpolation</w:t>
            </w:r>
            <w:r w:rsidR="006F23BC">
              <w:rPr>
                <w:noProof/>
                <w:webHidden/>
              </w:rPr>
              <w:tab/>
            </w:r>
            <w:r w:rsidR="006F23BC">
              <w:rPr>
                <w:noProof/>
                <w:webHidden/>
              </w:rPr>
              <w:fldChar w:fldCharType="begin"/>
            </w:r>
            <w:r w:rsidR="006F23BC">
              <w:rPr>
                <w:noProof/>
                <w:webHidden/>
              </w:rPr>
              <w:instrText xml:space="preserve"> PAGEREF _Toc5197832 \h </w:instrText>
            </w:r>
            <w:r w:rsidR="006F23BC">
              <w:rPr>
                <w:noProof/>
                <w:webHidden/>
              </w:rPr>
            </w:r>
            <w:r w:rsidR="006F23BC">
              <w:rPr>
                <w:noProof/>
                <w:webHidden/>
              </w:rPr>
              <w:fldChar w:fldCharType="separate"/>
            </w:r>
            <w:r w:rsidR="006F23BC">
              <w:rPr>
                <w:noProof/>
                <w:webHidden/>
              </w:rPr>
              <w:t>4</w:t>
            </w:r>
            <w:r w:rsidR="006F23BC">
              <w:rPr>
                <w:noProof/>
                <w:webHidden/>
              </w:rPr>
              <w:fldChar w:fldCharType="end"/>
            </w:r>
          </w:hyperlink>
        </w:p>
        <w:p w14:paraId="05C0197D" w14:textId="4023D2C8" w:rsidR="006F23BC" w:rsidRDefault="00AC4FFB">
          <w:pPr>
            <w:pStyle w:val="TOC3"/>
            <w:tabs>
              <w:tab w:val="left" w:pos="1320"/>
              <w:tab w:val="right" w:leader="dot" w:pos="4149"/>
            </w:tabs>
            <w:rPr>
              <w:noProof/>
              <w:lang w:eastAsia="en-GB"/>
            </w:rPr>
          </w:pPr>
          <w:hyperlink w:anchor="_Toc5197833" w:history="1">
            <w:r w:rsidR="006F23BC" w:rsidRPr="00DD7DD5">
              <w:rPr>
                <w:rStyle w:val="Hyperlink"/>
                <w:noProof/>
              </w:rPr>
              <w:t>3.2.6</w:t>
            </w:r>
            <w:r w:rsidR="006F23BC">
              <w:rPr>
                <w:noProof/>
                <w:lang w:eastAsia="en-GB"/>
              </w:rPr>
              <w:tab/>
            </w:r>
            <w:r w:rsidR="006F23BC" w:rsidRPr="00DD7DD5">
              <w:rPr>
                <w:rStyle w:val="Hyperlink"/>
                <w:noProof/>
              </w:rPr>
              <w:t>Creating a curve between points: Bezier Curve</w:t>
            </w:r>
            <w:r w:rsidR="006F23BC">
              <w:rPr>
                <w:noProof/>
                <w:webHidden/>
              </w:rPr>
              <w:tab/>
            </w:r>
            <w:r w:rsidR="006F23BC">
              <w:rPr>
                <w:noProof/>
                <w:webHidden/>
              </w:rPr>
              <w:fldChar w:fldCharType="begin"/>
            </w:r>
            <w:r w:rsidR="006F23BC">
              <w:rPr>
                <w:noProof/>
                <w:webHidden/>
              </w:rPr>
              <w:instrText xml:space="preserve"> PAGEREF _Toc5197833 \h </w:instrText>
            </w:r>
            <w:r w:rsidR="006F23BC">
              <w:rPr>
                <w:noProof/>
                <w:webHidden/>
              </w:rPr>
            </w:r>
            <w:r w:rsidR="006F23BC">
              <w:rPr>
                <w:noProof/>
                <w:webHidden/>
              </w:rPr>
              <w:fldChar w:fldCharType="separate"/>
            </w:r>
            <w:r w:rsidR="006F23BC">
              <w:rPr>
                <w:noProof/>
                <w:webHidden/>
              </w:rPr>
              <w:t>4</w:t>
            </w:r>
            <w:r w:rsidR="006F23BC">
              <w:rPr>
                <w:noProof/>
                <w:webHidden/>
              </w:rPr>
              <w:fldChar w:fldCharType="end"/>
            </w:r>
          </w:hyperlink>
        </w:p>
        <w:p w14:paraId="359E8310" w14:textId="59795DDC" w:rsidR="006F23BC" w:rsidRDefault="00AC4FFB">
          <w:pPr>
            <w:pStyle w:val="TOC2"/>
            <w:tabs>
              <w:tab w:val="left" w:pos="880"/>
              <w:tab w:val="right" w:leader="dot" w:pos="4149"/>
            </w:tabs>
            <w:rPr>
              <w:noProof/>
              <w:lang w:eastAsia="en-GB"/>
            </w:rPr>
          </w:pPr>
          <w:hyperlink w:anchor="_Toc5197834" w:history="1">
            <w:r w:rsidR="006F23BC" w:rsidRPr="00DD7DD5">
              <w:rPr>
                <w:rStyle w:val="Hyperlink"/>
                <w:noProof/>
              </w:rPr>
              <w:t>3.3</w:t>
            </w:r>
            <w:r w:rsidR="006F23BC">
              <w:rPr>
                <w:noProof/>
                <w:lang w:eastAsia="en-GB"/>
              </w:rPr>
              <w:tab/>
            </w:r>
            <w:r w:rsidR="006F23BC" w:rsidRPr="00DD7DD5">
              <w:rPr>
                <w:rStyle w:val="Hyperlink"/>
                <w:noProof/>
              </w:rPr>
              <w:t>Cardinal Splines and Catmull-Rom Splines</w:t>
            </w:r>
            <w:r w:rsidR="006F23BC">
              <w:rPr>
                <w:noProof/>
                <w:webHidden/>
              </w:rPr>
              <w:tab/>
            </w:r>
            <w:r w:rsidR="006F23BC">
              <w:rPr>
                <w:noProof/>
                <w:webHidden/>
              </w:rPr>
              <w:fldChar w:fldCharType="begin"/>
            </w:r>
            <w:r w:rsidR="006F23BC">
              <w:rPr>
                <w:noProof/>
                <w:webHidden/>
              </w:rPr>
              <w:instrText xml:space="preserve"> PAGEREF _Toc5197834 \h </w:instrText>
            </w:r>
            <w:r w:rsidR="006F23BC">
              <w:rPr>
                <w:noProof/>
                <w:webHidden/>
              </w:rPr>
            </w:r>
            <w:r w:rsidR="006F23BC">
              <w:rPr>
                <w:noProof/>
                <w:webHidden/>
              </w:rPr>
              <w:fldChar w:fldCharType="separate"/>
            </w:r>
            <w:r w:rsidR="006F23BC">
              <w:rPr>
                <w:noProof/>
                <w:webHidden/>
              </w:rPr>
              <w:t>6</w:t>
            </w:r>
            <w:r w:rsidR="006F23BC">
              <w:rPr>
                <w:noProof/>
                <w:webHidden/>
              </w:rPr>
              <w:fldChar w:fldCharType="end"/>
            </w:r>
          </w:hyperlink>
        </w:p>
        <w:p w14:paraId="1D16CE90" w14:textId="5B0EC0BA" w:rsidR="006F23BC" w:rsidRDefault="00AC4FFB">
          <w:pPr>
            <w:pStyle w:val="TOC3"/>
            <w:tabs>
              <w:tab w:val="left" w:pos="1320"/>
              <w:tab w:val="right" w:leader="dot" w:pos="4149"/>
            </w:tabs>
            <w:rPr>
              <w:noProof/>
              <w:lang w:eastAsia="en-GB"/>
            </w:rPr>
          </w:pPr>
          <w:hyperlink w:anchor="_Toc5197835" w:history="1">
            <w:r w:rsidR="006F23BC" w:rsidRPr="00DD7DD5">
              <w:rPr>
                <w:rStyle w:val="Hyperlink"/>
                <w:noProof/>
              </w:rPr>
              <w:t>3.3.1</w:t>
            </w:r>
            <w:r w:rsidR="006F23BC">
              <w:rPr>
                <w:noProof/>
                <w:lang w:eastAsia="en-GB"/>
              </w:rPr>
              <w:tab/>
            </w:r>
            <w:r w:rsidR="006F23BC" w:rsidRPr="00DD7DD5">
              <w:rPr>
                <w:rStyle w:val="Hyperlink"/>
                <w:noProof/>
              </w:rPr>
              <w:t>Consolidation</w:t>
            </w:r>
            <w:r w:rsidR="006F23BC">
              <w:rPr>
                <w:noProof/>
                <w:webHidden/>
              </w:rPr>
              <w:tab/>
            </w:r>
            <w:r w:rsidR="006F23BC">
              <w:rPr>
                <w:noProof/>
                <w:webHidden/>
              </w:rPr>
              <w:fldChar w:fldCharType="begin"/>
            </w:r>
            <w:r w:rsidR="006F23BC">
              <w:rPr>
                <w:noProof/>
                <w:webHidden/>
              </w:rPr>
              <w:instrText xml:space="preserve"> PAGEREF _Toc5197835 \h </w:instrText>
            </w:r>
            <w:r w:rsidR="006F23BC">
              <w:rPr>
                <w:noProof/>
                <w:webHidden/>
              </w:rPr>
            </w:r>
            <w:r w:rsidR="006F23BC">
              <w:rPr>
                <w:noProof/>
                <w:webHidden/>
              </w:rPr>
              <w:fldChar w:fldCharType="separate"/>
            </w:r>
            <w:r w:rsidR="006F23BC">
              <w:rPr>
                <w:noProof/>
                <w:webHidden/>
              </w:rPr>
              <w:t>6</w:t>
            </w:r>
            <w:r w:rsidR="006F23BC">
              <w:rPr>
                <w:noProof/>
                <w:webHidden/>
              </w:rPr>
              <w:fldChar w:fldCharType="end"/>
            </w:r>
          </w:hyperlink>
        </w:p>
        <w:p w14:paraId="0EFF244F" w14:textId="5F2458A6" w:rsidR="006F23BC" w:rsidRDefault="00AC4FFB">
          <w:pPr>
            <w:pStyle w:val="TOC2"/>
            <w:tabs>
              <w:tab w:val="left" w:pos="880"/>
              <w:tab w:val="right" w:leader="dot" w:pos="4149"/>
            </w:tabs>
            <w:rPr>
              <w:noProof/>
              <w:lang w:eastAsia="en-GB"/>
            </w:rPr>
          </w:pPr>
          <w:hyperlink w:anchor="_Toc5197836" w:history="1">
            <w:r w:rsidR="006F23BC" w:rsidRPr="00DD7DD5">
              <w:rPr>
                <w:rStyle w:val="Hyperlink"/>
                <w:rFonts w:cstheme="minorHAnsi"/>
                <w:noProof/>
              </w:rPr>
              <w:t>3.4</w:t>
            </w:r>
            <w:r w:rsidR="006F23BC">
              <w:rPr>
                <w:noProof/>
                <w:lang w:eastAsia="en-GB"/>
              </w:rPr>
              <w:tab/>
            </w:r>
            <w:r w:rsidR="006F23BC" w:rsidRPr="00DD7DD5">
              <w:rPr>
                <w:rStyle w:val="Hyperlink"/>
                <w:noProof/>
              </w:rPr>
              <w:t>Interpolation</w:t>
            </w:r>
            <w:r w:rsidR="006F23BC">
              <w:rPr>
                <w:noProof/>
                <w:webHidden/>
              </w:rPr>
              <w:tab/>
            </w:r>
            <w:r w:rsidR="006F23BC">
              <w:rPr>
                <w:noProof/>
                <w:webHidden/>
              </w:rPr>
              <w:fldChar w:fldCharType="begin"/>
            </w:r>
            <w:r w:rsidR="006F23BC">
              <w:rPr>
                <w:noProof/>
                <w:webHidden/>
              </w:rPr>
              <w:instrText xml:space="preserve"> PAGEREF _Toc5197836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6D20B4CD" w14:textId="433AA6A2" w:rsidR="006F23BC" w:rsidRDefault="00AC4FFB">
          <w:pPr>
            <w:pStyle w:val="TOC3"/>
            <w:tabs>
              <w:tab w:val="left" w:pos="1320"/>
              <w:tab w:val="right" w:leader="dot" w:pos="4149"/>
            </w:tabs>
            <w:rPr>
              <w:noProof/>
              <w:lang w:eastAsia="en-GB"/>
            </w:rPr>
          </w:pPr>
          <w:hyperlink w:anchor="_Toc5197837" w:history="1">
            <w:r w:rsidR="006F23BC" w:rsidRPr="00DD7DD5">
              <w:rPr>
                <w:rStyle w:val="Hyperlink"/>
                <w:noProof/>
              </w:rPr>
              <w:t>3.4.1</w:t>
            </w:r>
            <w:r w:rsidR="006F23BC">
              <w:rPr>
                <w:noProof/>
                <w:lang w:eastAsia="en-GB"/>
              </w:rPr>
              <w:tab/>
            </w:r>
            <w:r w:rsidR="006F23BC" w:rsidRPr="00DD7DD5">
              <w:rPr>
                <w:rStyle w:val="Hyperlink"/>
                <w:noProof/>
              </w:rPr>
              <w:t>Context</w:t>
            </w:r>
            <w:r w:rsidR="006F23BC">
              <w:rPr>
                <w:noProof/>
                <w:webHidden/>
              </w:rPr>
              <w:tab/>
            </w:r>
            <w:r w:rsidR="006F23BC">
              <w:rPr>
                <w:noProof/>
                <w:webHidden/>
              </w:rPr>
              <w:fldChar w:fldCharType="begin"/>
            </w:r>
            <w:r w:rsidR="006F23BC">
              <w:rPr>
                <w:noProof/>
                <w:webHidden/>
              </w:rPr>
              <w:instrText xml:space="preserve"> PAGEREF _Toc5197837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1AC50EF7" w14:textId="4A70C8CD" w:rsidR="006F23BC" w:rsidRDefault="00AC4FFB">
          <w:pPr>
            <w:pStyle w:val="TOC3"/>
            <w:tabs>
              <w:tab w:val="left" w:pos="1320"/>
              <w:tab w:val="right" w:leader="dot" w:pos="4149"/>
            </w:tabs>
            <w:rPr>
              <w:noProof/>
              <w:lang w:eastAsia="en-GB"/>
            </w:rPr>
          </w:pPr>
          <w:hyperlink w:anchor="_Toc5197838" w:history="1">
            <w:r w:rsidR="006F23BC" w:rsidRPr="00DD7DD5">
              <w:rPr>
                <w:rStyle w:val="Hyperlink"/>
                <w:noProof/>
              </w:rPr>
              <w:t>3.4.2</w:t>
            </w:r>
            <w:r w:rsidR="006F23BC">
              <w:rPr>
                <w:noProof/>
                <w:lang w:eastAsia="en-GB"/>
              </w:rPr>
              <w:tab/>
            </w:r>
            <w:r w:rsidR="006F23BC" w:rsidRPr="00DD7DD5">
              <w:rPr>
                <w:rStyle w:val="Hyperlink"/>
                <w:noProof/>
              </w:rPr>
              <w:t>Articulated Body</w:t>
            </w:r>
            <w:r w:rsidR="006F23BC">
              <w:rPr>
                <w:noProof/>
                <w:webHidden/>
              </w:rPr>
              <w:tab/>
            </w:r>
            <w:r w:rsidR="006F23BC">
              <w:rPr>
                <w:noProof/>
                <w:webHidden/>
              </w:rPr>
              <w:fldChar w:fldCharType="begin"/>
            </w:r>
            <w:r w:rsidR="006F23BC">
              <w:rPr>
                <w:noProof/>
                <w:webHidden/>
              </w:rPr>
              <w:instrText xml:space="preserve"> PAGEREF _Toc5197838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14DBE230" w14:textId="69AE0213" w:rsidR="006F23BC" w:rsidRDefault="00AC4FFB">
          <w:pPr>
            <w:pStyle w:val="TOC3"/>
            <w:tabs>
              <w:tab w:val="left" w:pos="1320"/>
              <w:tab w:val="right" w:leader="dot" w:pos="4149"/>
            </w:tabs>
            <w:rPr>
              <w:noProof/>
              <w:lang w:eastAsia="en-GB"/>
            </w:rPr>
          </w:pPr>
          <w:hyperlink w:anchor="_Toc5197839" w:history="1">
            <w:r w:rsidR="006F23BC" w:rsidRPr="00DD7DD5">
              <w:rPr>
                <w:rStyle w:val="Hyperlink"/>
                <w:noProof/>
              </w:rPr>
              <w:t>3.4.3</w:t>
            </w:r>
            <w:r w:rsidR="006F23BC">
              <w:rPr>
                <w:noProof/>
                <w:lang w:eastAsia="en-GB"/>
              </w:rPr>
              <w:tab/>
            </w:r>
            <w:r w:rsidR="006F23BC" w:rsidRPr="00DD7DD5">
              <w:rPr>
                <w:rStyle w:val="Hyperlink"/>
                <w:noProof/>
              </w:rPr>
              <w:t>Solving methods for Inverse Kinematics</w:t>
            </w:r>
            <w:r w:rsidR="006F23BC">
              <w:rPr>
                <w:noProof/>
                <w:webHidden/>
              </w:rPr>
              <w:tab/>
            </w:r>
            <w:r w:rsidR="006F23BC">
              <w:rPr>
                <w:noProof/>
                <w:webHidden/>
              </w:rPr>
              <w:fldChar w:fldCharType="begin"/>
            </w:r>
            <w:r w:rsidR="006F23BC">
              <w:rPr>
                <w:noProof/>
                <w:webHidden/>
              </w:rPr>
              <w:instrText xml:space="preserve"> PAGEREF _Toc5197839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528117B7" w14:textId="74AF5C02" w:rsidR="006F23BC" w:rsidRDefault="00AC4FFB">
          <w:pPr>
            <w:pStyle w:val="TOC2"/>
            <w:tabs>
              <w:tab w:val="left" w:pos="880"/>
              <w:tab w:val="right" w:leader="dot" w:pos="4149"/>
            </w:tabs>
            <w:rPr>
              <w:noProof/>
              <w:lang w:eastAsia="en-GB"/>
            </w:rPr>
          </w:pPr>
          <w:hyperlink w:anchor="_Toc5197840" w:history="1">
            <w:r w:rsidR="006F23BC" w:rsidRPr="00DD7DD5">
              <w:rPr>
                <w:rStyle w:val="Hyperlink"/>
                <w:noProof/>
              </w:rPr>
              <w:t>3.5</w:t>
            </w:r>
            <w:r w:rsidR="006F23BC">
              <w:rPr>
                <w:noProof/>
                <w:lang w:eastAsia="en-GB"/>
              </w:rPr>
              <w:tab/>
            </w:r>
            <w:r w:rsidR="006F23BC" w:rsidRPr="00DD7DD5">
              <w:rPr>
                <w:rStyle w:val="Hyperlink"/>
                <w:noProof/>
              </w:rPr>
              <w:t>State of the art</w:t>
            </w:r>
            <w:r w:rsidR="006F23BC">
              <w:rPr>
                <w:noProof/>
                <w:webHidden/>
              </w:rPr>
              <w:tab/>
            </w:r>
            <w:r w:rsidR="006F23BC">
              <w:rPr>
                <w:noProof/>
                <w:webHidden/>
              </w:rPr>
              <w:fldChar w:fldCharType="begin"/>
            </w:r>
            <w:r w:rsidR="006F23BC">
              <w:rPr>
                <w:noProof/>
                <w:webHidden/>
              </w:rPr>
              <w:instrText xml:space="preserve"> PAGEREF _Toc5197840 \h </w:instrText>
            </w:r>
            <w:r w:rsidR="006F23BC">
              <w:rPr>
                <w:noProof/>
                <w:webHidden/>
              </w:rPr>
            </w:r>
            <w:r w:rsidR="006F23BC">
              <w:rPr>
                <w:noProof/>
                <w:webHidden/>
              </w:rPr>
              <w:fldChar w:fldCharType="separate"/>
            </w:r>
            <w:r w:rsidR="006F23BC">
              <w:rPr>
                <w:noProof/>
                <w:webHidden/>
              </w:rPr>
              <w:t>9</w:t>
            </w:r>
            <w:r w:rsidR="006F23BC">
              <w:rPr>
                <w:noProof/>
                <w:webHidden/>
              </w:rPr>
              <w:fldChar w:fldCharType="end"/>
            </w:r>
          </w:hyperlink>
        </w:p>
        <w:p w14:paraId="3D779DE0" w14:textId="04B06FCC" w:rsidR="006F23BC" w:rsidRDefault="00AC4FFB">
          <w:pPr>
            <w:pStyle w:val="TOC3"/>
            <w:tabs>
              <w:tab w:val="left" w:pos="1320"/>
              <w:tab w:val="right" w:leader="dot" w:pos="4149"/>
            </w:tabs>
            <w:rPr>
              <w:noProof/>
              <w:lang w:eastAsia="en-GB"/>
            </w:rPr>
          </w:pPr>
          <w:hyperlink w:anchor="_Toc5197841" w:history="1">
            <w:r w:rsidR="006F23BC" w:rsidRPr="00DD7DD5">
              <w:rPr>
                <w:rStyle w:val="Hyperlink"/>
                <w:noProof/>
              </w:rPr>
              <w:t>3.5.1</w:t>
            </w:r>
            <w:r w:rsidR="006F23BC">
              <w:rPr>
                <w:noProof/>
                <w:lang w:eastAsia="en-GB"/>
              </w:rPr>
              <w:tab/>
            </w:r>
            <w:r w:rsidR="006F23BC" w:rsidRPr="00DD7DD5">
              <w:rPr>
                <w:rStyle w:val="Hyperlink"/>
                <w:noProof/>
              </w:rPr>
              <w:t>Key Frame User Interface</w:t>
            </w:r>
            <w:r w:rsidR="006F23BC">
              <w:rPr>
                <w:noProof/>
                <w:webHidden/>
              </w:rPr>
              <w:tab/>
            </w:r>
            <w:r w:rsidR="006F23BC">
              <w:rPr>
                <w:noProof/>
                <w:webHidden/>
              </w:rPr>
              <w:fldChar w:fldCharType="begin"/>
            </w:r>
            <w:r w:rsidR="006F23BC">
              <w:rPr>
                <w:noProof/>
                <w:webHidden/>
              </w:rPr>
              <w:instrText xml:space="preserve"> PAGEREF _Toc5197841 \h </w:instrText>
            </w:r>
            <w:r w:rsidR="006F23BC">
              <w:rPr>
                <w:noProof/>
                <w:webHidden/>
              </w:rPr>
            </w:r>
            <w:r w:rsidR="006F23BC">
              <w:rPr>
                <w:noProof/>
                <w:webHidden/>
              </w:rPr>
              <w:fldChar w:fldCharType="separate"/>
            </w:r>
            <w:r w:rsidR="006F23BC">
              <w:rPr>
                <w:noProof/>
                <w:webHidden/>
              </w:rPr>
              <w:t>9</w:t>
            </w:r>
            <w:r w:rsidR="006F23BC">
              <w:rPr>
                <w:noProof/>
                <w:webHidden/>
              </w:rPr>
              <w:fldChar w:fldCharType="end"/>
            </w:r>
          </w:hyperlink>
        </w:p>
        <w:p w14:paraId="30F05E69" w14:textId="327A7FAB" w:rsidR="006F23BC" w:rsidRDefault="00AC4FFB">
          <w:pPr>
            <w:pStyle w:val="TOC1"/>
            <w:tabs>
              <w:tab w:val="left" w:pos="440"/>
              <w:tab w:val="right" w:leader="dot" w:pos="4149"/>
            </w:tabs>
            <w:rPr>
              <w:noProof/>
              <w:lang w:eastAsia="en-GB"/>
            </w:rPr>
          </w:pPr>
          <w:hyperlink w:anchor="_Toc5197842" w:history="1">
            <w:r w:rsidR="006F23BC" w:rsidRPr="00DD7DD5">
              <w:rPr>
                <w:rStyle w:val="Hyperlink"/>
                <w:noProof/>
              </w:rPr>
              <w:t>4</w:t>
            </w:r>
            <w:r w:rsidR="006F23BC">
              <w:rPr>
                <w:noProof/>
                <w:lang w:eastAsia="en-GB"/>
              </w:rPr>
              <w:tab/>
            </w:r>
            <w:r w:rsidR="006F23BC" w:rsidRPr="00DD7DD5">
              <w:rPr>
                <w:rStyle w:val="Hyperlink"/>
                <w:noProof/>
              </w:rPr>
              <w:t>Critical analysis</w:t>
            </w:r>
            <w:r w:rsidR="006F23BC">
              <w:rPr>
                <w:noProof/>
                <w:webHidden/>
              </w:rPr>
              <w:tab/>
            </w:r>
            <w:r w:rsidR="006F23BC">
              <w:rPr>
                <w:noProof/>
                <w:webHidden/>
              </w:rPr>
              <w:fldChar w:fldCharType="begin"/>
            </w:r>
            <w:r w:rsidR="006F23BC">
              <w:rPr>
                <w:noProof/>
                <w:webHidden/>
              </w:rPr>
              <w:instrText xml:space="preserve"> PAGEREF _Toc5197842 \h </w:instrText>
            </w:r>
            <w:r w:rsidR="006F23BC">
              <w:rPr>
                <w:noProof/>
                <w:webHidden/>
              </w:rPr>
            </w:r>
            <w:r w:rsidR="006F23BC">
              <w:rPr>
                <w:noProof/>
                <w:webHidden/>
              </w:rPr>
              <w:fldChar w:fldCharType="separate"/>
            </w:r>
            <w:r w:rsidR="006F23BC">
              <w:rPr>
                <w:noProof/>
                <w:webHidden/>
              </w:rPr>
              <w:t>10</w:t>
            </w:r>
            <w:r w:rsidR="006F23BC">
              <w:rPr>
                <w:noProof/>
                <w:webHidden/>
              </w:rPr>
              <w:fldChar w:fldCharType="end"/>
            </w:r>
          </w:hyperlink>
        </w:p>
        <w:p w14:paraId="1062B94A" w14:textId="51924A11" w:rsidR="006F23BC" w:rsidRDefault="00AC4FFB">
          <w:pPr>
            <w:pStyle w:val="TOC2"/>
            <w:tabs>
              <w:tab w:val="left" w:pos="880"/>
              <w:tab w:val="right" w:leader="dot" w:pos="4149"/>
            </w:tabs>
            <w:rPr>
              <w:noProof/>
              <w:lang w:eastAsia="en-GB"/>
            </w:rPr>
          </w:pPr>
          <w:hyperlink w:anchor="_Toc5197843" w:history="1">
            <w:r w:rsidR="006F23BC" w:rsidRPr="00DD7DD5">
              <w:rPr>
                <w:rStyle w:val="Hyperlink"/>
                <w:noProof/>
              </w:rPr>
              <w:t>4.1</w:t>
            </w:r>
            <w:r w:rsidR="006F23BC">
              <w:rPr>
                <w:noProof/>
                <w:lang w:eastAsia="en-GB"/>
              </w:rPr>
              <w:tab/>
            </w:r>
            <w:r w:rsidR="006F23BC" w:rsidRPr="00DD7DD5">
              <w:rPr>
                <w:rStyle w:val="Hyperlink"/>
                <w:noProof/>
              </w:rPr>
              <w:t>Specification</w:t>
            </w:r>
            <w:r w:rsidR="006F23BC">
              <w:rPr>
                <w:noProof/>
                <w:webHidden/>
              </w:rPr>
              <w:tab/>
            </w:r>
            <w:r w:rsidR="006F23BC">
              <w:rPr>
                <w:noProof/>
                <w:webHidden/>
              </w:rPr>
              <w:fldChar w:fldCharType="begin"/>
            </w:r>
            <w:r w:rsidR="006F23BC">
              <w:rPr>
                <w:noProof/>
                <w:webHidden/>
              </w:rPr>
              <w:instrText xml:space="preserve"> PAGEREF _Toc5197843 \h </w:instrText>
            </w:r>
            <w:r w:rsidR="006F23BC">
              <w:rPr>
                <w:noProof/>
                <w:webHidden/>
              </w:rPr>
            </w:r>
            <w:r w:rsidR="006F23BC">
              <w:rPr>
                <w:noProof/>
                <w:webHidden/>
              </w:rPr>
              <w:fldChar w:fldCharType="separate"/>
            </w:r>
            <w:r w:rsidR="006F23BC">
              <w:rPr>
                <w:noProof/>
                <w:webHidden/>
              </w:rPr>
              <w:t>10</w:t>
            </w:r>
            <w:r w:rsidR="006F23BC">
              <w:rPr>
                <w:noProof/>
                <w:webHidden/>
              </w:rPr>
              <w:fldChar w:fldCharType="end"/>
            </w:r>
          </w:hyperlink>
        </w:p>
        <w:p w14:paraId="366B08E0" w14:textId="7032FC59" w:rsidR="006F23BC" w:rsidRDefault="00AC4FFB">
          <w:pPr>
            <w:pStyle w:val="TOC2"/>
            <w:tabs>
              <w:tab w:val="left" w:pos="880"/>
              <w:tab w:val="right" w:leader="dot" w:pos="4149"/>
            </w:tabs>
            <w:rPr>
              <w:noProof/>
              <w:lang w:eastAsia="en-GB"/>
            </w:rPr>
          </w:pPr>
          <w:hyperlink w:anchor="_Toc5197844" w:history="1">
            <w:r w:rsidR="006F23BC" w:rsidRPr="00DD7DD5">
              <w:rPr>
                <w:rStyle w:val="Hyperlink"/>
                <w:noProof/>
              </w:rPr>
              <w:t>4.2</w:t>
            </w:r>
            <w:r w:rsidR="006F23BC">
              <w:rPr>
                <w:noProof/>
                <w:lang w:eastAsia="en-GB"/>
              </w:rPr>
              <w:tab/>
            </w:r>
            <w:r w:rsidR="006F23BC" w:rsidRPr="00DD7DD5">
              <w:rPr>
                <w:rStyle w:val="Hyperlink"/>
                <w:noProof/>
              </w:rPr>
              <w:t>Development</w:t>
            </w:r>
            <w:r w:rsidR="006F23BC">
              <w:rPr>
                <w:noProof/>
                <w:webHidden/>
              </w:rPr>
              <w:tab/>
            </w:r>
            <w:r w:rsidR="006F23BC">
              <w:rPr>
                <w:noProof/>
                <w:webHidden/>
              </w:rPr>
              <w:fldChar w:fldCharType="begin"/>
            </w:r>
            <w:r w:rsidR="006F23BC">
              <w:rPr>
                <w:noProof/>
                <w:webHidden/>
              </w:rPr>
              <w:instrText xml:space="preserve"> PAGEREF _Toc5197844 \h </w:instrText>
            </w:r>
            <w:r w:rsidR="006F23BC">
              <w:rPr>
                <w:noProof/>
                <w:webHidden/>
              </w:rPr>
            </w:r>
            <w:r w:rsidR="006F23BC">
              <w:rPr>
                <w:noProof/>
                <w:webHidden/>
              </w:rPr>
              <w:fldChar w:fldCharType="separate"/>
            </w:r>
            <w:r w:rsidR="006F23BC">
              <w:rPr>
                <w:noProof/>
                <w:webHidden/>
              </w:rPr>
              <w:t>10</w:t>
            </w:r>
            <w:r w:rsidR="006F23BC">
              <w:rPr>
                <w:noProof/>
                <w:webHidden/>
              </w:rPr>
              <w:fldChar w:fldCharType="end"/>
            </w:r>
          </w:hyperlink>
        </w:p>
        <w:p w14:paraId="43404DAB" w14:textId="55260BA0" w:rsidR="006F23BC" w:rsidRDefault="00AC4FFB">
          <w:pPr>
            <w:pStyle w:val="TOC2"/>
            <w:tabs>
              <w:tab w:val="left" w:pos="880"/>
              <w:tab w:val="right" w:leader="dot" w:pos="4149"/>
            </w:tabs>
            <w:rPr>
              <w:noProof/>
              <w:lang w:eastAsia="en-GB"/>
            </w:rPr>
          </w:pPr>
          <w:hyperlink w:anchor="_Toc5197845" w:history="1">
            <w:r w:rsidR="006F23BC" w:rsidRPr="00DD7DD5">
              <w:rPr>
                <w:rStyle w:val="Hyperlink"/>
                <w:noProof/>
              </w:rPr>
              <w:t>4.3</w:t>
            </w:r>
            <w:r w:rsidR="006F23BC">
              <w:rPr>
                <w:noProof/>
                <w:lang w:eastAsia="en-GB"/>
              </w:rPr>
              <w:tab/>
            </w:r>
            <w:r w:rsidR="006F23BC" w:rsidRPr="00DD7DD5">
              <w:rPr>
                <w:rStyle w:val="Hyperlink"/>
                <w:noProof/>
              </w:rPr>
              <w:t>Testing and Report</w:t>
            </w:r>
            <w:r w:rsidR="006F23BC">
              <w:rPr>
                <w:noProof/>
                <w:webHidden/>
              </w:rPr>
              <w:tab/>
            </w:r>
            <w:r w:rsidR="006F23BC">
              <w:rPr>
                <w:noProof/>
                <w:webHidden/>
              </w:rPr>
              <w:fldChar w:fldCharType="begin"/>
            </w:r>
            <w:r w:rsidR="006F23BC">
              <w:rPr>
                <w:noProof/>
                <w:webHidden/>
              </w:rPr>
              <w:instrText xml:space="preserve"> PAGEREF _Toc5197845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14F0803A" w14:textId="2A309A56" w:rsidR="006F23BC" w:rsidRDefault="00AC4FFB">
          <w:pPr>
            <w:pStyle w:val="TOC1"/>
            <w:tabs>
              <w:tab w:val="left" w:pos="440"/>
              <w:tab w:val="right" w:leader="dot" w:pos="4149"/>
            </w:tabs>
            <w:rPr>
              <w:noProof/>
              <w:lang w:eastAsia="en-GB"/>
            </w:rPr>
          </w:pPr>
          <w:hyperlink w:anchor="_Toc5197846" w:history="1">
            <w:r w:rsidR="006F23BC" w:rsidRPr="00DD7DD5">
              <w:rPr>
                <w:rStyle w:val="Hyperlink"/>
                <w:noProof/>
              </w:rPr>
              <w:t>5</w:t>
            </w:r>
            <w:r w:rsidR="006F23BC">
              <w:rPr>
                <w:noProof/>
                <w:lang w:eastAsia="en-GB"/>
              </w:rPr>
              <w:tab/>
            </w:r>
            <w:r w:rsidR="006F23BC" w:rsidRPr="00DD7DD5">
              <w:rPr>
                <w:rStyle w:val="Hyperlink"/>
                <w:noProof/>
              </w:rPr>
              <w:t>Design</w:t>
            </w:r>
            <w:r w:rsidR="006F23BC">
              <w:rPr>
                <w:noProof/>
                <w:webHidden/>
              </w:rPr>
              <w:tab/>
            </w:r>
            <w:r w:rsidR="006F23BC">
              <w:rPr>
                <w:noProof/>
                <w:webHidden/>
              </w:rPr>
              <w:fldChar w:fldCharType="begin"/>
            </w:r>
            <w:r w:rsidR="006F23BC">
              <w:rPr>
                <w:noProof/>
                <w:webHidden/>
              </w:rPr>
              <w:instrText xml:space="preserve"> PAGEREF _Toc5197846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6973E225" w14:textId="0CABEA30" w:rsidR="006F23BC" w:rsidRDefault="00AC4FFB">
          <w:pPr>
            <w:pStyle w:val="TOC2"/>
            <w:tabs>
              <w:tab w:val="left" w:pos="880"/>
              <w:tab w:val="right" w:leader="dot" w:pos="4149"/>
            </w:tabs>
            <w:rPr>
              <w:noProof/>
              <w:lang w:eastAsia="en-GB"/>
            </w:rPr>
          </w:pPr>
          <w:hyperlink w:anchor="_Toc5197847" w:history="1">
            <w:r w:rsidR="006F23BC" w:rsidRPr="00DD7DD5">
              <w:rPr>
                <w:rStyle w:val="Hyperlink"/>
                <w:noProof/>
              </w:rPr>
              <w:t>5.1</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_Toc5197847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1DB7A4AC" w14:textId="12847773" w:rsidR="006F23BC" w:rsidRDefault="00AC4FFB">
          <w:pPr>
            <w:pStyle w:val="TOC2"/>
            <w:tabs>
              <w:tab w:val="left" w:pos="880"/>
              <w:tab w:val="right" w:leader="dot" w:pos="4149"/>
            </w:tabs>
            <w:rPr>
              <w:noProof/>
              <w:lang w:eastAsia="en-GB"/>
            </w:rPr>
          </w:pPr>
          <w:hyperlink w:anchor="_Toc5197848" w:history="1">
            <w:r w:rsidR="006F23BC" w:rsidRPr="00DD7DD5">
              <w:rPr>
                <w:rStyle w:val="Hyperlink"/>
                <w:noProof/>
              </w:rPr>
              <w:t>5.2</w:t>
            </w:r>
            <w:r w:rsidR="006F23BC">
              <w:rPr>
                <w:noProof/>
                <w:lang w:eastAsia="en-GB"/>
              </w:rPr>
              <w:tab/>
            </w:r>
            <w:r w:rsidR="006F23BC" w:rsidRPr="00DD7DD5">
              <w:rPr>
                <w:rStyle w:val="Hyperlink"/>
                <w:noProof/>
              </w:rPr>
              <w:t>UML</w:t>
            </w:r>
            <w:r w:rsidR="006F23BC">
              <w:rPr>
                <w:noProof/>
                <w:webHidden/>
              </w:rPr>
              <w:tab/>
            </w:r>
            <w:r w:rsidR="006F23BC">
              <w:rPr>
                <w:noProof/>
                <w:webHidden/>
              </w:rPr>
              <w:fldChar w:fldCharType="begin"/>
            </w:r>
            <w:r w:rsidR="006F23BC">
              <w:rPr>
                <w:noProof/>
                <w:webHidden/>
              </w:rPr>
              <w:instrText xml:space="preserve"> PAGEREF _Toc5197848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29351E4C" w14:textId="76A0CD51" w:rsidR="006F23BC" w:rsidRDefault="00AC4FFB">
          <w:pPr>
            <w:pStyle w:val="TOC2"/>
            <w:tabs>
              <w:tab w:val="left" w:pos="880"/>
              <w:tab w:val="right" w:leader="dot" w:pos="4149"/>
            </w:tabs>
            <w:rPr>
              <w:noProof/>
              <w:lang w:eastAsia="en-GB"/>
            </w:rPr>
          </w:pPr>
          <w:hyperlink w:anchor="_Toc5197849" w:history="1">
            <w:r w:rsidR="006F23BC" w:rsidRPr="00DD7DD5">
              <w:rPr>
                <w:rStyle w:val="Hyperlink"/>
                <w:noProof/>
              </w:rPr>
              <w:t>5.3</w:t>
            </w:r>
            <w:r w:rsidR="006F23BC">
              <w:rPr>
                <w:noProof/>
                <w:lang w:eastAsia="en-GB"/>
              </w:rPr>
              <w:tab/>
            </w:r>
            <w:r w:rsidR="006F23BC" w:rsidRPr="00DD7DD5">
              <w:rPr>
                <w:rStyle w:val="Hyperlink"/>
                <w:noProof/>
              </w:rPr>
              <w:t>UI Designs</w:t>
            </w:r>
            <w:r w:rsidR="006F23BC">
              <w:rPr>
                <w:noProof/>
                <w:webHidden/>
              </w:rPr>
              <w:tab/>
            </w:r>
            <w:r w:rsidR="006F23BC">
              <w:rPr>
                <w:noProof/>
                <w:webHidden/>
              </w:rPr>
              <w:fldChar w:fldCharType="begin"/>
            </w:r>
            <w:r w:rsidR="006F23BC">
              <w:rPr>
                <w:noProof/>
                <w:webHidden/>
              </w:rPr>
              <w:instrText xml:space="preserve"> PAGEREF _Toc5197849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75D80BD8" w14:textId="3BF0B302" w:rsidR="006F23BC" w:rsidRDefault="00AC4FFB">
          <w:pPr>
            <w:pStyle w:val="TOC1"/>
            <w:tabs>
              <w:tab w:val="left" w:pos="440"/>
              <w:tab w:val="right" w:leader="dot" w:pos="4149"/>
            </w:tabs>
            <w:rPr>
              <w:noProof/>
              <w:lang w:eastAsia="en-GB"/>
            </w:rPr>
          </w:pPr>
          <w:hyperlink w:anchor="_Toc5197850" w:history="1">
            <w:r w:rsidR="006F23BC" w:rsidRPr="00DD7DD5">
              <w:rPr>
                <w:rStyle w:val="Hyperlink"/>
                <w:noProof/>
              </w:rPr>
              <w:t>6</w:t>
            </w:r>
            <w:r w:rsidR="006F23BC">
              <w:rPr>
                <w:noProof/>
                <w:lang w:eastAsia="en-GB"/>
              </w:rPr>
              <w:tab/>
            </w:r>
            <w:r w:rsidR="006F23BC" w:rsidRPr="00DD7DD5">
              <w:rPr>
                <w:rStyle w:val="Hyperlink"/>
                <w:noProof/>
              </w:rPr>
              <w:t>Testing</w:t>
            </w:r>
            <w:r w:rsidR="006F23BC">
              <w:rPr>
                <w:noProof/>
                <w:webHidden/>
              </w:rPr>
              <w:tab/>
            </w:r>
            <w:r w:rsidR="006F23BC">
              <w:rPr>
                <w:noProof/>
                <w:webHidden/>
              </w:rPr>
              <w:fldChar w:fldCharType="begin"/>
            </w:r>
            <w:r w:rsidR="006F23BC">
              <w:rPr>
                <w:noProof/>
                <w:webHidden/>
              </w:rPr>
              <w:instrText xml:space="preserve"> PAGEREF _Toc5197850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7C4B4D2F" w14:textId="7C2C370B" w:rsidR="006F23BC" w:rsidRDefault="00AC4FFB">
          <w:pPr>
            <w:pStyle w:val="TOC2"/>
            <w:tabs>
              <w:tab w:val="left" w:pos="880"/>
              <w:tab w:val="right" w:leader="dot" w:pos="4149"/>
            </w:tabs>
            <w:rPr>
              <w:noProof/>
              <w:lang w:eastAsia="en-GB"/>
            </w:rPr>
          </w:pPr>
          <w:hyperlink w:anchor="_Toc5197851" w:history="1">
            <w:r w:rsidR="006F23BC" w:rsidRPr="00DD7DD5">
              <w:rPr>
                <w:rStyle w:val="Hyperlink"/>
                <w:noProof/>
              </w:rPr>
              <w:t>6.1</w:t>
            </w:r>
            <w:r w:rsidR="006F23BC">
              <w:rPr>
                <w:noProof/>
                <w:lang w:eastAsia="en-GB"/>
              </w:rPr>
              <w:tab/>
            </w:r>
            <w:r w:rsidR="006F23BC" w:rsidRPr="00DD7DD5">
              <w:rPr>
                <w:rStyle w:val="Hyperlink"/>
                <w:noProof/>
              </w:rPr>
              <w:t>Testing Strategy</w:t>
            </w:r>
            <w:r w:rsidR="006F23BC">
              <w:rPr>
                <w:noProof/>
                <w:webHidden/>
              </w:rPr>
              <w:tab/>
            </w:r>
            <w:r w:rsidR="006F23BC">
              <w:rPr>
                <w:noProof/>
                <w:webHidden/>
              </w:rPr>
              <w:fldChar w:fldCharType="begin"/>
            </w:r>
            <w:r w:rsidR="006F23BC">
              <w:rPr>
                <w:noProof/>
                <w:webHidden/>
              </w:rPr>
              <w:instrText xml:space="preserve"> PAGEREF _Toc5197851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6FDCFDAE" w14:textId="1DAB8248" w:rsidR="006F23BC" w:rsidRDefault="00AC4FFB">
          <w:pPr>
            <w:pStyle w:val="TOC2"/>
            <w:tabs>
              <w:tab w:val="left" w:pos="880"/>
              <w:tab w:val="right" w:leader="dot" w:pos="4149"/>
            </w:tabs>
            <w:rPr>
              <w:noProof/>
              <w:lang w:eastAsia="en-GB"/>
            </w:rPr>
          </w:pPr>
          <w:hyperlink w:anchor="_Toc5197852" w:history="1">
            <w:r w:rsidR="006F23BC" w:rsidRPr="00DD7DD5">
              <w:rPr>
                <w:rStyle w:val="Hyperlink"/>
                <w:noProof/>
              </w:rPr>
              <w:t>6.2</w:t>
            </w:r>
            <w:r w:rsidR="006F23BC">
              <w:rPr>
                <w:noProof/>
                <w:lang w:eastAsia="en-GB"/>
              </w:rPr>
              <w:tab/>
            </w:r>
            <w:r w:rsidR="006F23BC" w:rsidRPr="00DD7DD5">
              <w:rPr>
                <w:rStyle w:val="Hyperlink"/>
                <w:noProof/>
              </w:rPr>
              <w:t>Results</w:t>
            </w:r>
            <w:r w:rsidR="006F23BC">
              <w:rPr>
                <w:noProof/>
                <w:webHidden/>
              </w:rPr>
              <w:tab/>
            </w:r>
            <w:r w:rsidR="006F23BC">
              <w:rPr>
                <w:noProof/>
                <w:webHidden/>
              </w:rPr>
              <w:fldChar w:fldCharType="begin"/>
            </w:r>
            <w:r w:rsidR="006F23BC">
              <w:rPr>
                <w:noProof/>
                <w:webHidden/>
              </w:rPr>
              <w:instrText xml:space="preserve"> PAGEREF _Toc5197852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0BFCF4ED" w14:textId="75679858" w:rsidR="006F23BC" w:rsidRDefault="00AC4FFB">
          <w:pPr>
            <w:pStyle w:val="TOC1"/>
            <w:tabs>
              <w:tab w:val="left" w:pos="440"/>
              <w:tab w:val="right" w:leader="dot" w:pos="4149"/>
            </w:tabs>
            <w:rPr>
              <w:noProof/>
              <w:lang w:eastAsia="en-GB"/>
            </w:rPr>
          </w:pPr>
          <w:hyperlink w:anchor="_Toc5197853" w:history="1">
            <w:r w:rsidR="006F23BC" w:rsidRPr="00DD7DD5">
              <w:rPr>
                <w:rStyle w:val="Hyperlink"/>
                <w:noProof/>
              </w:rPr>
              <w:t>7</w:t>
            </w:r>
            <w:r w:rsidR="006F23BC">
              <w:rPr>
                <w:noProof/>
                <w:lang w:eastAsia="en-GB"/>
              </w:rPr>
              <w:tab/>
            </w:r>
            <w:r w:rsidR="006F23BC" w:rsidRPr="00DD7DD5">
              <w:rPr>
                <w:rStyle w:val="Hyperlink"/>
                <w:noProof/>
              </w:rPr>
              <w:t>Conclusion</w:t>
            </w:r>
            <w:r w:rsidR="006F23BC">
              <w:rPr>
                <w:noProof/>
                <w:webHidden/>
              </w:rPr>
              <w:tab/>
            </w:r>
            <w:r w:rsidR="006F23BC">
              <w:rPr>
                <w:noProof/>
                <w:webHidden/>
              </w:rPr>
              <w:fldChar w:fldCharType="begin"/>
            </w:r>
            <w:r w:rsidR="006F23BC">
              <w:rPr>
                <w:noProof/>
                <w:webHidden/>
              </w:rPr>
              <w:instrText xml:space="preserve"> PAGEREF _Toc5197853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024CCD31" w14:textId="23E8412D" w:rsidR="006F23BC" w:rsidRDefault="00AC4FFB">
          <w:pPr>
            <w:pStyle w:val="TOC1"/>
            <w:tabs>
              <w:tab w:val="left" w:pos="440"/>
              <w:tab w:val="right" w:leader="dot" w:pos="4149"/>
            </w:tabs>
            <w:rPr>
              <w:noProof/>
              <w:lang w:eastAsia="en-GB"/>
            </w:rPr>
          </w:pPr>
          <w:hyperlink w:anchor="_Toc5197854" w:history="1">
            <w:r w:rsidR="006F23BC" w:rsidRPr="00DD7DD5">
              <w:rPr>
                <w:rStyle w:val="Hyperlink"/>
                <w:noProof/>
              </w:rPr>
              <w:t>8</w:t>
            </w:r>
            <w:r w:rsidR="006F23BC">
              <w:rPr>
                <w:noProof/>
                <w:lang w:eastAsia="en-GB"/>
              </w:rPr>
              <w:tab/>
            </w:r>
            <w:r w:rsidR="006F23BC" w:rsidRPr="00DD7DD5">
              <w:rPr>
                <w:rStyle w:val="Hyperlink"/>
                <w:noProof/>
              </w:rPr>
              <w:t>Bibliography</w:t>
            </w:r>
            <w:r w:rsidR="006F23BC">
              <w:rPr>
                <w:noProof/>
                <w:webHidden/>
              </w:rPr>
              <w:tab/>
            </w:r>
            <w:r w:rsidR="006F23BC">
              <w:rPr>
                <w:noProof/>
                <w:webHidden/>
              </w:rPr>
              <w:fldChar w:fldCharType="begin"/>
            </w:r>
            <w:r w:rsidR="006F23BC">
              <w:rPr>
                <w:noProof/>
                <w:webHidden/>
              </w:rPr>
              <w:instrText xml:space="preserve"> PAGEREF _Toc5197854 \h </w:instrText>
            </w:r>
            <w:r w:rsidR="006F23BC">
              <w:rPr>
                <w:noProof/>
                <w:webHidden/>
              </w:rPr>
            </w:r>
            <w:r w:rsidR="006F23BC">
              <w:rPr>
                <w:noProof/>
                <w:webHidden/>
              </w:rPr>
              <w:fldChar w:fldCharType="separate"/>
            </w:r>
            <w:r w:rsidR="006F23BC">
              <w:rPr>
                <w:noProof/>
                <w:webHidden/>
              </w:rPr>
              <w:t>12</w:t>
            </w:r>
            <w:r w:rsidR="006F23BC">
              <w:rPr>
                <w:noProof/>
                <w:webHidden/>
              </w:rPr>
              <w:fldChar w:fldCharType="end"/>
            </w:r>
          </w:hyperlink>
        </w:p>
        <w:p w14:paraId="53D4C16C" w14:textId="7936262A" w:rsidR="0010663F" w:rsidRDefault="0010663F">
          <w:r>
            <w:rPr>
              <w:b/>
              <w:bCs/>
              <w:noProof/>
            </w:rPr>
            <w:fldChar w:fldCharType="end"/>
          </w:r>
        </w:p>
      </w:sdtContent>
    </w:sdt>
    <w:p w14:paraId="510F196A" w14:textId="2B1DE55B" w:rsidR="0010663F" w:rsidRPr="0010663F" w:rsidRDefault="0010663F" w:rsidP="0010663F">
      <w:pPr>
        <w:rPr>
          <w:rFonts w:asciiTheme="majorHAnsi" w:eastAsiaTheme="majorEastAsia" w:hAnsiTheme="majorHAnsi" w:cstheme="majorBidi"/>
          <w:b/>
          <w:bCs/>
          <w:smallCaps/>
          <w:color w:val="000000" w:themeColor="text1"/>
          <w:sz w:val="36"/>
          <w:szCs w:val="36"/>
        </w:rPr>
      </w:pPr>
      <w:r>
        <w:br w:type="page"/>
      </w:r>
    </w:p>
    <w:p w14:paraId="43E36DEA" w14:textId="04A0B146" w:rsidR="00B052C7" w:rsidRPr="002A6518" w:rsidRDefault="00B052C7" w:rsidP="00712AB6">
      <w:pPr>
        <w:pStyle w:val="Heading1"/>
      </w:pPr>
      <w:bookmarkStart w:id="0" w:name="_Toc5197824"/>
      <w:r w:rsidRPr="002A6518">
        <w:lastRenderedPageBreak/>
        <w:t>Introduction</w:t>
      </w:r>
      <w:bookmarkEnd w:id="0"/>
    </w:p>
    <w:p w14:paraId="06FC8FD7" w14:textId="3E8DA565" w:rsidR="00B052C7" w:rsidRPr="002A6518" w:rsidRDefault="00B052C7" w:rsidP="00712AB6">
      <w:pPr>
        <w:pStyle w:val="Heading1"/>
      </w:pPr>
      <w:bookmarkStart w:id="1" w:name="_Toc5197825"/>
      <w:r w:rsidRPr="002A6518">
        <w:t>Background</w:t>
      </w:r>
      <w:bookmarkEnd w:id="1"/>
    </w:p>
    <w:p w14:paraId="2226D8D0" w14:textId="61639B19" w:rsidR="00B052C7" w:rsidRDefault="00B052C7" w:rsidP="00712AB6">
      <w:pPr>
        <w:pStyle w:val="Heading2"/>
      </w:pPr>
      <w:bookmarkStart w:id="2" w:name="_Toc5197826"/>
      <w:r w:rsidRPr="002A6518">
        <w:t>Motivation</w:t>
      </w:r>
      <w:bookmarkEnd w:id="2"/>
    </w:p>
    <w:p w14:paraId="45420226" w14:textId="43059F74" w:rsidR="005734E5" w:rsidRPr="005734E5" w:rsidRDefault="005734E5" w:rsidP="005734E5">
      <w:r>
        <w:t xml:space="preserve">The motivation behind making a 2D animation piece of software stemmed from an interest in drawing and animation, and a challenge to see if I could implement features of modern drawing/animation software myself. </w:t>
      </w:r>
      <w:r w:rsidR="006948D1">
        <w:t xml:space="preserve">Completing this project should provide a better understanding of the structure of software that will be applicable to future projects. </w:t>
      </w:r>
    </w:p>
    <w:p w14:paraId="2FF54883" w14:textId="5DAF556E" w:rsidR="002A6518" w:rsidRPr="002A6518" w:rsidRDefault="002A6518" w:rsidP="00712AB6">
      <w:pPr>
        <w:pStyle w:val="Heading2"/>
      </w:pPr>
      <w:bookmarkStart w:id="3" w:name="_Toc5197827"/>
      <w:r w:rsidRPr="002A6518">
        <w:t>Keyframe Interpolation</w:t>
      </w:r>
      <w:bookmarkEnd w:id="3"/>
    </w:p>
    <w:p w14:paraId="6FEB8694" w14:textId="5D0DEC90" w:rsidR="002A6518" w:rsidRPr="002A6518" w:rsidRDefault="002A6518" w:rsidP="00712AB6">
      <w:pPr>
        <w:pStyle w:val="Heading3"/>
      </w:pPr>
      <w:bookmarkStart w:id="4" w:name="_Toc5197828"/>
      <w:r w:rsidRPr="002A6518">
        <w:t>Introduction</w:t>
      </w:r>
      <w:bookmarkEnd w:id="4"/>
    </w:p>
    <w:p w14:paraId="3996D66D" w14:textId="446883DB" w:rsidR="002A6518" w:rsidRPr="002A6518" w:rsidRDefault="002A6518" w:rsidP="00712AB6">
      <w:pPr>
        <w:rPr>
          <w:rFonts w:cstheme="minorHAnsi"/>
        </w:rPr>
      </w:pPr>
      <w:r w:rsidRPr="002A6518">
        <w:rPr>
          <w:rFonts w:cstheme="minorHAnsi"/>
        </w:rPr>
        <w:t xml:space="preserve">In computer animation a technique called keyframing is used in which important frames of an animation are drawn or posed, the in-between frames are then drawn to create the illusion of motion. However, manually creating each individual frame by hand is very time consuming which is why a lot of modern animation automatically generates the frames based on the </w:t>
      </w:r>
      <w:r w:rsidRPr="005C1D8C">
        <w:rPr>
          <w:rFonts w:cstheme="minorHAnsi"/>
          <w:noProof/>
        </w:rPr>
        <w:t>animator</w:t>
      </w:r>
      <w:r w:rsidR="005C1D8C">
        <w:rPr>
          <w:rFonts w:cstheme="minorHAnsi"/>
          <w:noProof/>
        </w:rPr>
        <w:t>'</w:t>
      </w:r>
      <w:r w:rsidRPr="005C1D8C">
        <w:rPr>
          <w:rFonts w:cstheme="minorHAnsi"/>
          <w:noProof/>
        </w:rPr>
        <w:t>s</w:t>
      </w:r>
      <w:r w:rsidRPr="002A6518">
        <w:rPr>
          <w:rFonts w:cstheme="minorHAnsi"/>
        </w:rPr>
        <w:t xml:space="preserve"> needs. These needs might include having an animated car move with </w:t>
      </w:r>
      <w:r w:rsidRPr="005C1D8C">
        <w:rPr>
          <w:rFonts w:cstheme="minorHAnsi"/>
          <w:noProof/>
        </w:rPr>
        <w:t>constant</w:t>
      </w:r>
      <w:r w:rsidRPr="002A6518">
        <w:rPr>
          <w:rFonts w:cstheme="minorHAnsi"/>
        </w:rPr>
        <w:t xml:space="preserve"> speed from point A to point B or if the car was already stationary, have it accelerate toward point B. This problem can be solved using a method called interpolation. We have two problems we need to solve: creating a curved path in 2D space from a given </w:t>
      </w:r>
      <w:r w:rsidRPr="00105FFF">
        <w:rPr>
          <w:rFonts w:cstheme="minorHAnsi"/>
        </w:rPr>
        <w:t>object</w:t>
      </w:r>
      <w:r w:rsidR="00F07262" w:rsidRPr="00105FFF">
        <w:rPr>
          <w:rFonts w:cstheme="minorHAnsi"/>
        </w:rPr>
        <w:t>’</w:t>
      </w:r>
      <w:r w:rsidRPr="00105FFF">
        <w:rPr>
          <w:rFonts w:cstheme="minorHAnsi"/>
        </w:rPr>
        <w:t>s</w:t>
      </w:r>
      <w:r w:rsidRPr="00F07262">
        <w:rPr>
          <w:rFonts w:cstheme="minorHAnsi"/>
        </w:rPr>
        <w:t xml:space="preserve"> </w:t>
      </w:r>
      <w:r w:rsidRPr="002A6518">
        <w:rPr>
          <w:rFonts w:cstheme="minorHAnsi"/>
        </w:rPr>
        <w:t>keyframe positions and controlling the speed of the object along that path whilst being tied to a specific frame rate.</w:t>
      </w:r>
    </w:p>
    <w:p w14:paraId="6AACD469" w14:textId="3071A305" w:rsidR="002A6518" w:rsidRPr="002A6518" w:rsidRDefault="002A6518" w:rsidP="00712AB6">
      <w:pPr>
        <w:pStyle w:val="Heading3"/>
      </w:pPr>
      <w:bookmarkStart w:id="5" w:name="_Toc5197829"/>
      <w:r w:rsidRPr="002A6518">
        <w:t>Moving between two points: Linear Interpolation</w:t>
      </w:r>
      <w:bookmarkEnd w:id="5"/>
    </w:p>
    <w:p w14:paraId="39988255" w14:textId="5701EFB6" w:rsidR="002A6518" w:rsidRPr="002A6518" w:rsidRDefault="002A6518" w:rsidP="00712AB6">
      <w:pPr>
        <w:rPr>
          <w:rFonts w:cstheme="minorHAnsi"/>
        </w:rPr>
      </w:pPr>
      <w:r w:rsidRPr="002A6518">
        <w:rPr>
          <w:rFonts w:cstheme="minorHAnsi"/>
        </w:rPr>
        <w:t xml:space="preserve">The simplest form of interpolation is linear interpolation: given two points it calculates in-between positions on a straight line between those two points based on a variable </w:t>
      </w:r>
      <w:r w:rsidRPr="002A6518">
        <w:rPr>
          <w:rFonts w:cstheme="minorHAnsi"/>
          <w:i/>
        </w:rPr>
        <w:t>t</w:t>
      </w:r>
      <w:r w:rsidRPr="002A6518">
        <w:rPr>
          <w:rFonts w:cstheme="minorHAnsi"/>
        </w:rPr>
        <w:t xml:space="preserve"> which can be between 0 and 1. Furthermore, if the spacing </w:t>
      </w:r>
      <w:r w:rsidRPr="005C1D8C">
        <w:rPr>
          <w:rFonts w:cstheme="minorHAnsi"/>
          <w:noProof/>
        </w:rPr>
        <w:t>in</w:t>
      </w:r>
      <w:r w:rsidR="005C1D8C">
        <w:rPr>
          <w:rFonts w:cstheme="minorHAnsi"/>
          <w:noProof/>
        </w:rPr>
        <w:t xml:space="preserve"> time,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is equal as it goes from 0 to </w:t>
      </w:r>
      <w:r w:rsidRPr="002A6518">
        <w:rPr>
          <w:rFonts w:cstheme="minorHAnsi"/>
        </w:rPr>
        <w:t>1 then the points being generated are also equally spaced. Linear interpolation would allow us to interpolate an object between two points at a constant speed.</w:t>
      </w:r>
    </w:p>
    <w:p w14:paraId="2ACCBB11" w14:textId="77777777" w:rsidR="002A6518" w:rsidRPr="002A6518" w:rsidRDefault="002A6518" w:rsidP="00712AB6">
      <w:pPr>
        <w:ind w:left="360"/>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e>
          </m:d>
        </m:oMath>
      </m:oMathPara>
    </w:p>
    <w:p w14:paraId="0B3139E5" w14:textId="77777777" w:rsidR="002A6518" w:rsidRPr="002A6518" w:rsidRDefault="002A6518" w:rsidP="00712AB6">
      <w:pPr>
        <w:pStyle w:val="ListParagraph"/>
        <w:rPr>
          <w:rFonts w:cstheme="minorHAnsi"/>
        </w:rPr>
      </w:pPr>
      <m:oMathPara>
        <m:oMathParaPr>
          <m:jc m:val="center"/>
        </m:oMathParaPr>
        <m:oMath>
          <m:r>
            <m:rPr>
              <m:sty m:val="p"/>
            </m:rPr>
            <w:rPr>
              <w:rFonts w:ascii="Cambria Math" w:hAnsi="Cambria Math" w:cstheme="minorHAnsi"/>
            </w:rPr>
            <m:t>Y(t)=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e>
          </m:d>
        </m:oMath>
      </m:oMathPara>
    </w:p>
    <w:p w14:paraId="7A86BAF0" w14:textId="77777777" w:rsidR="002A6518" w:rsidRPr="002A6518" w:rsidRDefault="002A6518" w:rsidP="00712AB6">
      <w:pPr>
        <w:rPr>
          <w:rFonts w:cstheme="minorHAnsi"/>
        </w:rPr>
      </w:pPr>
      <m:oMathPara>
        <m:oMathParaPr>
          <m:jc m:val="center"/>
        </m:oMathParaPr>
        <m:oMath>
          <m:r>
            <w:rPr>
              <w:rFonts w:ascii="Cambria Math" w:hAnsi="Cambria Math" w:cstheme="minorHAnsi"/>
            </w:rPr>
            <m:t>0≤t≤1</m:t>
          </m:r>
        </m:oMath>
      </m:oMathPara>
    </w:p>
    <w:p w14:paraId="2D7371BF" w14:textId="38401C5A" w:rsidR="002A6518" w:rsidRPr="005C158D" w:rsidRDefault="007A13DE" w:rsidP="00712AB6">
      <w:pPr>
        <w:rPr>
          <w:rFonts w:cstheme="minorHAnsi"/>
        </w:rPr>
      </w:pPr>
      <w:r>
        <w:rPr>
          <w:rFonts w:cstheme="minorHAnsi"/>
        </w:rPr>
        <w:t>Below</w:t>
      </w:r>
      <w:r w:rsidR="002A6518" w:rsidRPr="002A6518">
        <w:rPr>
          <w:rFonts w:cstheme="minorHAnsi"/>
        </w:rPr>
        <w:t xml:space="preserve"> is a visual representation of X(t). On the right shows a line made from both equations with regular intervals of </w:t>
      </w:r>
      <w:r w:rsidR="002A6518" w:rsidRPr="002A6518">
        <w:rPr>
          <w:rFonts w:cstheme="minorHAnsi"/>
          <w:i/>
        </w:rPr>
        <w:t>t</w:t>
      </w:r>
      <w:r w:rsidR="002A6518" w:rsidRPr="002A6518">
        <w:rPr>
          <w:rFonts w:cstheme="minorHAnsi"/>
        </w:rPr>
        <w:t>.</w:t>
      </w:r>
      <w:r w:rsidR="000629A9" w:rsidRPr="000629A9">
        <w:rPr>
          <w:rFonts w:cstheme="minorHAnsi"/>
          <w:noProof/>
          <w:lang w:eastAsia="en-GB"/>
        </w:rPr>
        <w:t xml:space="preserve"> </w:t>
      </w:r>
      <w:r w:rsidR="000629A9">
        <w:rPr>
          <w:rFonts w:cstheme="minorHAnsi"/>
          <w:noProof/>
          <w:lang w:eastAsia="en-GB"/>
        </w:rPr>
        <w:drawing>
          <wp:inline distT="0" distB="0" distL="0" distR="0" wp14:anchorId="26E39C1B" wp14:editId="04E8751B">
            <wp:extent cx="2011680" cy="15074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1507490"/>
                    </a:xfrm>
                    <a:prstGeom prst="rect">
                      <a:avLst/>
                    </a:prstGeom>
                  </pic:spPr>
                </pic:pic>
              </a:graphicData>
            </a:graphic>
          </wp:inline>
        </w:drawing>
      </w:r>
      <w:r w:rsidR="000629A9">
        <w:rPr>
          <w:noProof/>
          <w:lang w:eastAsia="en-GB"/>
        </w:rPr>
        <mc:AlternateContent>
          <mc:Choice Requires="wps">
            <w:drawing>
              <wp:inline distT="0" distB="0" distL="0" distR="0" wp14:anchorId="0099741E" wp14:editId="1A085E8B">
                <wp:extent cx="1695450" cy="257175"/>
                <wp:effectExtent l="0" t="0" r="0" b="9525"/>
                <wp:docPr id="58" name="Text Box 58"/>
                <wp:cNvGraphicFramePr/>
                <a:graphic xmlns:a="http://schemas.openxmlformats.org/drawingml/2006/main">
                  <a:graphicData uri="http://schemas.microsoft.com/office/word/2010/wordprocessingShape">
                    <wps:wsp>
                      <wps:cNvSpPr txBox="1"/>
                      <wps:spPr>
                        <a:xfrm>
                          <a:off x="0" y="0"/>
                          <a:ext cx="1695450" cy="257175"/>
                        </a:xfrm>
                        <a:prstGeom prst="rect">
                          <a:avLst/>
                        </a:prstGeom>
                        <a:solidFill>
                          <a:prstClr val="white"/>
                        </a:solidFill>
                        <a:ln>
                          <a:noFill/>
                        </a:ln>
                      </wps:spPr>
                      <wps:txbx>
                        <w:txbxContent>
                          <w:p w14:paraId="4A1969C3" w14:textId="77777777" w:rsidR="00AC4FFB" w:rsidRPr="003E164B" w:rsidRDefault="00AC4FFB" w:rsidP="000629A9">
                            <w:pPr>
                              <w:pStyle w:val="Caption"/>
                              <w:rPr>
                                <w:rFonts w:cstheme="minorHAnsi"/>
                                <w:b/>
                                <w:bCs/>
                                <w:smallCaps/>
                                <w:noProof/>
                                <w:color w:val="000000" w:themeColor="text1"/>
                                <w:sz w:val="36"/>
                                <w:szCs w:val="36"/>
                              </w:rPr>
                            </w:pPr>
                            <w:r>
                              <w:t xml:space="preserve">Figure </w:t>
                            </w:r>
                            <w:fldSimple w:instr=" SEQ Figure \* ARABIC ">
                              <w:r>
                                <w:rPr>
                                  <w:noProof/>
                                </w:rPr>
                                <w:t>1</w:t>
                              </w:r>
                            </w:fldSimple>
                            <w:r>
                              <w:t xml:space="preserve"> </w:t>
                            </w:r>
                            <w:r w:rsidRPr="007A721C">
                              <w:t>Blending function for x</w:t>
                            </w:r>
                            <w:r w:rsidRPr="00EA4B7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99741E" id="_x0000_t202" coordsize="21600,21600" o:spt="202" path="m,l,21600r21600,l21600,xe">
                <v:stroke joinstyle="miter"/>
                <v:path gradientshapeok="t" o:connecttype="rect"/>
              </v:shapetype>
              <v:shape id="Text Box 58" o:spid="_x0000_s1026" type="#_x0000_t202" style="width:133.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" stroked="f">
                <v:textbox inset="0,0,0,0">
                  <w:txbxContent>
                    <w:p w14:paraId="4A1969C3" w14:textId="77777777" w:rsidR="00AC4FFB" w:rsidRPr="003E164B" w:rsidRDefault="00AC4FFB" w:rsidP="000629A9">
                      <w:pPr>
                        <w:pStyle w:val="Caption"/>
                        <w:rPr>
                          <w:rFonts w:cstheme="minorHAnsi"/>
                          <w:b/>
                          <w:bCs/>
                          <w:smallCaps/>
                          <w:noProof/>
                          <w:color w:val="000000" w:themeColor="text1"/>
                          <w:sz w:val="36"/>
                          <w:szCs w:val="36"/>
                        </w:rPr>
                      </w:pPr>
                      <w:r>
                        <w:t xml:space="preserve">Figure </w:t>
                      </w:r>
                      <w:fldSimple w:instr=" SEQ Figure \* ARABIC ">
                        <w:r>
                          <w:rPr>
                            <w:noProof/>
                          </w:rPr>
                          <w:t>1</w:t>
                        </w:r>
                      </w:fldSimple>
                      <w:r>
                        <w:t xml:space="preserve"> </w:t>
                      </w:r>
                      <w:r w:rsidRPr="007A721C">
                        <w:t>Blending function for x</w:t>
                      </w:r>
                      <w:r w:rsidRPr="00EA4B76">
                        <w:t xml:space="preserve"> </w:t>
                      </w:r>
                    </w:p>
                  </w:txbxContent>
                </v:textbox>
                <w10:anchorlock/>
              </v:shape>
            </w:pict>
          </mc:Fallback>
        </mc:AlternateContent>
      </w:r>
      <w:r w:rsidR="000629A9">
        <w:rPr>
          <w:rFonts w:cstheme="minorHAnsi"/>
          <w:noProof/>
          <w:lang w:eastAsia="en-GB"/>
        </w:rPr>
        <w:drawing>
          <wp:inline distT="0" distB="0" distL="0" distR="0" wp14:anchorId="32AB2F1C" wp14:editId="6C3B0861">
            <wp:extent cx="2211070" cy="1310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1310005"/>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0E8C805D" wp14:editId="3F253731">
                <wp:extent cx="2211070" cy="635"/>
                <wp:effectExtent l="0" t="0" r="0" b="6985"/>
                <wp:docPr id="59" name="Text Box 59"/>
                <wp:cNvGraphicFramePr/>
                <a:graphic xmlns:a="http://schemas.openxmlformats.org/drawingml/2006/main">
                  <a:graphicData uri="http://schemas.microsoft.com/office/word/2010/wordprocessingShape">
                    <wps:wsp>
                      <wps:cNvSpPr txBox="1"/>
                      <wps:spPr>
                        <a:xfrm>
                          <a:off x="0" y="0"/>
                          <a:ext cx="2211070" cy="635"/>
                        </a:xfrm>
                        <a:prstGeom prst="rect">
                          <a:avLst/>
                        </a:prstGeom>
                        <a:solidFill>
                          <a:prstClr val="white"/>
                        </a:solidFill>
                        <a:ln>
                          <a:noFill/>
                        </a:ln>
                      </wps:spPr>
                      <wps:txbx>
                        <w:txbxContent>
                          <w:p w14:paraId="1DB8090E" w14:textId="6910ED20" w:rsidR="00AC4FFB" w:rsidRPr="004638BE" w:rsidRDefault="00AC4FFB" w:rsidP="000629A9">
                            <w:pPr>
                              <w:pStyle w:val="Caption"/>
                              <w:rPr>
                                <w:rFonts w:cstheme="minorHAnsi"/>
                                <w:b/>
                                <w:bCs/>
                                <w:noProof/>
                                <w:color w:val="000000" w:themeColor="text1"/>
                                <w:sz w:val="22"/>
                                <w:szCs w:val="22"/>
                              </w:rPr>
                            </w:pPr>
                            <w:r>
                              <w:t xml:space="preserve">Figure </w:t>
                            </w:r>
                            <w:fldSimple w:instr=" SEQ Figure \* ARABIC ">
                              <w:r>
                                <w:rPr>
                                  <w:noProof/>
                                </w:rPr>
                                <w:t>2</w:t>
                              </w:r>
                            </w:fldSimple>
                            <w:r>
                              <w:t xml:space="preserve"> </w:t>
                            </w:r>
                            <w:sdt>
                              <w:sdtPr>
                                <w:id w:val="1048118254"/>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8C805D" id="Text Box 59" o:spid="_x0000_s1027" type="#_x0000_t202" style="width:174.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cLgIAAGYEAAAOAAAAZHJzL2Uyb0RvYy54bWysVMFu2zAMvQ/YPwi6L04ytNu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" stroked="f">
                <v:textbox style="mso-fit-shape-to-text:t" inset="0,0,0,0">
                  <w:txbxContent>
                    <w:p w14:paraId="1DB8090E" w14:textId="6910ED20" w:rsidR="00AC4FFB" w:rsidRPr="004638BE" w:rsidRDefault="00AC4FFB" w:rsidP="000629A9">
                      <w:pPr>
                        <w:pStyle w:val="Caption"/>
                        <w:rPr>
                          <w:rFonts w:cstheme="minorHAnsi"/>
                          <w:b/>
                          <w:bCs/>
                          <w:noProof/>
                          <w:color w:val="000000" w:themeColor="text1"/>
                          <w:sz w:val="22"/>
                          <w:szCs w:val="22"/>
                        </w:rPr>
                      </w:pPr>
                      <w:r>
                        <w:t xml:space="preserve">Figure </w:t>
                      </w:r>
                      <w:fldSimple w:instr=" SEQ Figure \* ARABIC ">
                        <w:r>
                          <w:rPr>
                            <w:noProof/>
                          </w:rPr>
                          <w:t>2</w:t>
                        </w:r>
                      </w:fldSimple>
                      <w:r>
                        <w:t xml:space="preserve"> </w:t>
                      </w:r>
                      <w:sdt>
                        <w:sdtPr>
                          <w:id w:val="1048118254"/>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v:textbox>
                <w10:anchorlock/>
              </v:shape>
            </w:pict>
          </mc:Fallback>
        </mc:AlternateContent>
      </w:r>
    </w:p>
    <w:p w14:paraId="0F18F501" w14:textId="77777777" w:rsidR="002A6518" w:rsidRPr="002A6518" w:rsidRDefault="002A6518" w:rsidP="00712AB6">
      <w:pPr>
        <w:pStyle w:val="Heading3"/>
      </w:pPr>
      <w:bookmarkStart w:id="6" w:name="_Toc5197830"/>
      <w:r w:rsidRPr="002A6518">
        <w:t>Non-linear Interpolation</w:t>
      </w:r>
      <w:bookmarkEnd w:id="6"/>
    </w:p>
    <w:p w14:paraId="4B7BE7F3" w14:textId="4DF58F1B" w:rsidR="002A6518" w:rsidRPr="002A6518" w:rsidRDefault="002A6518" w:rsidP="00712AB6">
      <w:pPr>
        <w:rPr>
          <w:rFonts w:cstheme="minorHAnsi"/>
        </w:rPr>
      </w:pPr>
      <w:r w:rsidRPr="002A6518">
        <w:rPr>
          <w:rFonts w:cstheme="minorHAnsi"/>
        </w:rPr>
        <w:t xml:space="preserve">Non-linear interpolation is different </w:t>
      </w:r>
      <w:r w:rsidR="005C1D8C">
        <w:rPr>
          <w:rFonts w:cstheme="minorHAnsi"/>
          <w:noProof/>
        </w:rPr>
        <w:t>from</w:t>
      </w:r>
      <w:r w:rsidRPr="002A6518">
        <w:rPr>
          <w:rFonts w:cstheme="minorHAnsi"/>
        </w:rPr>
        <w:t xml:space="preserve"> linear interpolation in that the ratio of spacing </w:t>
      </w:r>
      <w:r w:rsidRPr="005C1D8C">
        <w:rPr>
          <w:rFonts w:cstheme="minorHAnsi"/>
          <w:noProof/>
        </w:rPr>
        <w:t>in</w:t>
      </w:r>
      <w:r w:rsidR="005C1D8C" w:rsidRPr="005C1D8C">
        <w:rPr>
          <w:rFonts w:cstheme="minorHAnsi"/>
          <w:noProof/>
        </w:rPr>
        <w:t xml:space="preserve"> tim</w:t>
      </w:r>
      <w:r w:rsidR="005C1D8C">
        <w:rPr>
          <w:rFonts w:cstheme="minorHAnsi"/>
          <w:noProof/>
        </w:rPr>
        <w:t>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w:t>
      </w:r>
      <w:r w:rsidRPr="005C1D8C">
        <w:rPr>
          <w:rFonts w:cstheme="minorHAnsi"/>
          <w:noProof/>
        </w:rPr>
        <w:t>won</w:t>
      </w:r>
      <w:r w:rsidR="005C1D8C">
        <w:rPr>
          <w:rFonts w:cstheme="minorHAnsi"/>
          <w:noProof/>
        </w:rPr>
        <w:t>'</w:t>
      </w:r>
      <w:r w:rsidRPr="005C1D8C">
        <w:rPr>
          <w:rFonts w:cstheme="minorHAnsi"/>
          <w:noProof/>
        </w:rPr>
        <w:t>t</w:t>
      </w:r>
      <w:r w:rsidRPr="002A6518">
        <w:rPr>
          <w:rFonts w:cstheme="minorHAnsi"/>
        </w:rPr>
        <w:t xml:space="preserve"> necessarily be the same as the output. This can create smooth motion like how</w:t>
      </w:r>
      <w:r w:rsidR="005C1D8C">
        <w:rPr>
          <w:rFonts w:cstheme="minorHAnsi"/>
        </w:rPr>
        <w:t xml:space="preserve"> a</w:t>
      </w:r>
      <w:r w:rsidRPr="002A6518">
        <w:rPr>
          <w:rFonts w:cstheme="minorHAnsi"/>
        </w:rPr>
        <w:t xml:space="preserve"> physical object </w:t>
      </w:r>
      <w:r w:rsidRPr="005C1D8C">
        <w:rPr>
          <w:rFonts w:cstheme="minorHAnsi"/>
          <w:noProof/>
        </w:rPr>
        <w:t>accelerate</w:t>
      </w:r>
      <w:r w:rsidR="005C1D8C">
        <w:rPr>
          <w:rFonts w:cstheme="minorHAnsi"/>
          <w:noProof/>
        </w:rPr>
        <w:t>s</w:t>
      </w:r>
      <w:r w:rsidRPr="002A6518">
        <w:rPr>
          <w:rFonts w:cstheme="minorHAnsi"/>
        </w:rPr>
        <w:t xml:space="preserve"> and decelerate</w:t>
      </w:r>
      <w:r w:rsidR="005C1D8C">
        <w:rPr>
          <w:rFonts w:cstheme="minorHAnsi"/>
        </w:rPr>
        <w:t>s</w:t>
      </w:r>
      <w:r w:rsidRPr="002A6518">
        <w:rPr>
          <w:rFonts w:cstheme="minorHAnsi"/>
        </w:rPr>
        <w:t xml:space="preserve"> in the real world. An example of this type of interpolation is trigonometric interpolation which uses a combination of sin and cosine functions that take a value of </w:t>
      </w:r>
      <w:r w:rsidRPr="002A6518">
        <w:rPr>
          <w:rFonts w:cstheme="minorHAnsi"/>
          <w:i/>
        </w:rPr>
        <w:t>t</w:t>
      </w:r>
      <w:r w:rsidRPr="002A6518">
        <w:rPr>
          <w:rFonts w:cstheme="minorHAnsi"/>
        </w:rPr>
        <w:t xml:space="preserve"> that is between 0 and π/2 radians.</w:t>
      </w:r>
    </w:p>
    <w:p w14:paraId="6B7E4525" w14:textId="64C3C3BD" w:rsidR="002A6518" w:rsidRPr="002A6518" w:rsidRDefault="002A6518" w:rsidP="00712AB6">
      <w:pPr>
        <w:pStyle w:val="Heading3"/>
      </w:pPr>
      <w:bookmarkStart w:id="7" w:name="_Toc5197831"/>
      <w:r w:rsidRPr="002A6518">
        <w:t>Trigonometric interpolation</w:t>
      </w:r>
      <w:bookmarkEnd w:id="7"/>
    </w:p>
    <w:p w14:paraId="662F7D8C"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46F04D49"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Y(t)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3DC7F123" w14:textId="77777777" w:rsidR="001E0E19" w:rsidRDefault="002A6518" w:rsidP="001E0E19">
      <w:pPr>
        <w:spacing w:line="240" w:lineRule="auto"/>
        <w:rPr>
          <w:rFonts w:cstheme="minorHAnsi"/>
        </w:rPr>
      </w:pPr>
      <m:oMathPara>
        <m:oMath>
          <m:r>
            <m:rPr>
              <m:sty m:val="p"/>
            </m:rPr>
            <w:rPr>
              <w:rFonts w:ascii="Cambria Math" w:hAnsi="Cambria Math" w:cstheme="minorHAnsi"/>
            </w:rPr>
            <w:lastRenderedPageBreak/>
            <m:t>0 ≤ t ≤</m:t>
          </m:r>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m:oMathPara>
    </w:p>
    <w:p w14:paraId="06C52EAE" w14:textId="37C06469" w:rsidR="002A6518" w:rsidRPr="002A6518" w:rsidRDefault="001E0E19" w:rsidP="001E0E19">
      <w:pPr>
        <w:spacing w:line="240" w:lineRule="auto"/>
        <w:rPr>
          <w:rFonts w:cstheme="minorHAnsi"/>
        </w:rPr>
      </w:pPr>
      <w:r>
        <w:rPr>
          <w:rFonts w:cstheme="minorHAnsi"/>
        </w:rPr>
        <w:t>Below</w:t>
      </w:r>
      <w:r w:rsidR="002A6518" w:rsidRPr="002A6518">
        <w:rPr>
          <w:rFonts w:cstheme="minorHAnsi"/>
        </w:rPr>
        <w:t xml:space="preserve"> is an example of X(t) and how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002A6518" w:rsidRPr="002A6518">
        <w:rPr>
          <w:rFonts w:cstheme="minorHAnsi"/>
        </w:rPr>
        <w:t xml:space="preserve"> and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002A6518" w:rsidRPr="002A6518">
        <w:rPr>
          <w:rFonts w:cstheme="minorHAnsi"/>
        </w:rPr>
        <w:t xml:space="preserve"> add together to give interpolated values between 1 and 3 (The blue curve). On the right is the resulting interpolated values between the two end points.</w:t>
      </w:r>
    </w:p>
    <w:p w14:paraId="559C7245" w14:textId="4D9CF305" w:rsidR="002A6518" w:rsidRPr="002A6518" w:rsidRDefault="007A13DE" w:rsidP="00712AB6">
      <w:pPr>
        <w:rPr>
          <w:rFonts w:asciiTheme="majorHAnsi" w:hAnsiTheme="majorHAnsi" w:cstheme="majorHAnsi"/>
        </w:rPr>
      </w:pPr>
      <w:r>
        <w:rPr>
          <w:noProof/>
          <w:lang w:eastAsia="en-GB"/>
        </w:rPr>
        <w:drawing>
          <wp:inline distT="0" distB="0" distL="0" distR="0" wp14:anchorId="11C3309D" wp14:editId="129CD896">
            <wp:extent cx="1794510" cy="13455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4510" cy="1345565"/>
                    </a:xfrm>
                    <a:prstGeom prst="rect">
                      <a:avLst/>
                    </a:prstGeom>
                  </pic:spPr>
                </pic:pic>
              </a:graphicData>
            </a:graphic>
          </wp:inline>
        </w:drawing>
      </w:r>
      <w:r w:rsidR="000629A9">
        <w:rPr>
          <w:noProof/>
          <w:lang w:eastAsia="en-GB"/>
        </w:rPr>
        <mc:AlternateContent>
          <mc:Choice Requires="wps">
            <w:drawing>
              <wp:inline distT="0" distB="0" distL="0" distR="0" wp14:anchorId="609B27B6" wp14:editId="3B4F6149">
                <wp:extent cx="1952625" cy="635"/>
                <wp:effectExtent l="0" t="0" r="9525" b="0"/>
                <wp:docPr id="60" name="Text Box 60"/>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521E3BE8" w14:textId="77777777" w:rsidR="00AC4FFB" w:rsidRDefault="00AC4FFB" w:rsidP="000629A9">
                            <w:pPr>
                              <w:pStyle w:val="Caption"/>
                              <w:rPr>
                                <w:noProof/>
                              </w:rPr>
                            </w:pPr>
                            <w:r>
                              <w:t xml:space="preserve">Figure </w:t>
                            </w:r>
                            <w:fldSimple w:instr=" SEQ Figure \* ARABIC ">
                              <w:r>
                                <w:rPr>
                                  <w:noProof/>
                                </w:rPr>
                                <w:t>5</w:t>
                              </w:r>
                            </w:fldSimple>
                            <w:r>
                              <w:t xml:space="preserve"> </w:t>
                            </w:r>
                            <w:r w:rsidRPr="002971BA">
                              <w:t xml:space="preserve">Blending function for x. The 2 black curves are </w:t>
                            </w:r>
                            <m:oMath>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t xml:space="preserve"> and</w:t>
                            </w:r>
                            <m:oMath>
                              <m:sSub>
                                <m:sSubPr>
                                  <m:ctrlPr>
                                    <w:rPr>
                                      <w:rFonts w:ascii="Cambria Math" w:hAnsi="Cambria Math"/>
                                    </w:rPr>
                                  </m:ctrlPr>
                                </m:sSubPr>
                                <m:e>
                                  <m:r>
                                    <w:rPr>
                                      <w:rFonts w:ascii="Cambria Math" w:hAnsi="Cambria Math"/>
                                    </w:rPr>
                                    <m:t xml:space="preserve"> x</m:t>
                                  </m:r>
                                </m:e>
                                <m:sub>
                                  <m:r>
                                    <w:rPr>
                                      <w:rFonts w:ascii="Cambria Math" w:hAnsi="Cambria Math"/>
                                    </w:rPr>
                                    <m:t>2</m:t>
                                  </m:r>
                                </m:sub>
                              </m:sSub>
                              <m:sSup>
                                <m:sSupPr>
                                  <m:ctrlPr>
                                    <w:rPr>
                                      <w:rFonts w:ascii="Cambria Math" w:hAnsi="Cambria Math"/>
                                    </w:rPr>
                                  </m:ctrlPr>
                                </m:sSupPr>
                                <m:e>
                                  <m: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rPr>
                                <w:rFonts w:ascii="Calibri" w:hAnsi="Calibri" w:cs="Calibri"/>
                                <w:i w:val="0"/>
                                <w:color w:val="808080" w:themeColor="background1" w:themeShade="8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9B27B6" id="Text Box 60" o:spid="_x0000_s1028" type="#_x0000_t202" style="width:15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" stroked="f">
                <v:textbox style="mso-fit-shape-to-text:t" inset="0,0,0,0">
                  <w:txbxContent>
                    <w:p w14:paraId="521E3BE8" w14:textId="77777777" w:rsidR="00AC4FFB" w:rsidRDefault="00AC4FFB" w:rsidP="000629A9">
                      <w:pPr>
                        <w:pStyle w:val="Caption"/>
                        <w:rPr>
                          <w:noProof/>
                        </w:rPr>
                      </w:pPr>
                      <w:r>
                        <w:t xml:space="preserve">Figure </w:t>
                      </w:r>
                      <w:fldSimple w:instr=" SEQ Figure \* ARABIC ">
                        <w:r>
                          <w:rPr>
                            <w:noProof/>
                          </w:rPr>
                          <w:t>5</w:t>
                        </w:r>
                      </w:fldSimple>
                      <w:r>
                        <w:t xml:space="preserve"> </w:t>
                      </w:r>
                      <w:r w:rsidRPr="002971BA">
                        <w:t xml:space="preserve">Blending function for x. The 2 black curves are </w:t>
                      </w:r>
                      <m:oMath>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t xml:space="preserve"> and</w:t>
                      </w:r>
                      <m:oMath>
                        <m:sSub>
                          <m:sSubPr>
                            <m:ctrlPr>
                              <w:rPr>
                                <w:rFonts w:ascii="Cambria Math" w:hAnsi="Cambria Math"/>
                              </w:rPr>
                            </m:ctrlPr>
                          </m:sSubPr>
                          <m:e>
                            <m:r>
                              <w:rPr>
                                <w:rFonts w:ascii="Cambria Math" w:hAnsi="Cambria Math"/>
                              </w:rPr>
                              <m:t xml:space="preserve"> x</m:t>
                            </m:r>
                          </m:e>
                          <m:sub>
                            <m:r>
                              <w:rPr>
                                <w:rFonts w:ascii="Cambria Math" w:hAnsi="Cambria Math"/>
                              </w:rPr>
                              <m:t>2</m:t>
                            </m:r>
                          </m:sub>
                        </m:sSub>
                        <m:sSup>
                          <m:sSupPr>
                            <m:ctrlPr>
                              <w:rPr>
                                <w:rFonts w:ascii="Cambria Math" w:hAnsi="Cambria Math"/>
                              </w:rPr>
                            </m:ctrlPr>
                          </m:sSupPr>
                          <m:e>
                            <m: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rPr>
                          <w:rFonts w:ascii="Calibri" w:hAnsi="Calibri" w:cs="Calibri"/>
                          <w:i w:val="0"/>
                          <w:color w:val="808080" w:themeColor="background1" w:themeShade="80"/>
                        </w:rPr>
                        <w:t>.</w:t>
                      </w:r>
                    </w:p>
                  </w:txbxContent>
                </v:textbox>
                <w10:anchorlock/>
              </v:shape>
            </w:pict>
          </mc:Fallback>
        </mc:AlternateContent>
      </w:r>
      <w:r w:rsidR="000629A9">
        <w:rPr>
          <w:rFonts w:cstheme="minorHAnsi"/>
          <w:noProof/>
          <w:lang w:eastAsia="en-GB"/>
        </w:rPr>
        <w:drawing>
          <wp:inline distT="0" distB="0" distL="0" distR="0" wp14:anchorId="15BA48AD" wp14:editId="2682CE78">
            <wp:extent cx="2169795" cy="124206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795" cy="1242060"/>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1923E647" wp14:editId="1145F502">
                <wp:extent cx="2331085" cy="635"/>
                <wp:effectExtent l="0" t="0" r="0" b="6985"/>
                <wp:docPr id="67" name="Text Box 67"/>
                <wp:cNvGraphicFramePr/>
                <a:graphic xmlns:a="http://schemas.openxmlformats.org/drawingml/2006/main">
                  <a:graphicData uri="http://schemas.microsoft.com/office/word/2010/wordprocessingShape">
                    <wps:wsp>
                      <wps:cNvSpPr txBox="1"/>
                      <wps:spPr>
                        <a:xfrm>
                          <a:off x="0" y="0"/>
                          <a:ext cx="2331085" cy="635"/>
                        </a:xfrm>
                        <a:prstGeom prst="rect">
                          <a:avLst/>
                        </a:prstGeom>
                        <a:solidFill>
                          <a:prstClr val="white"/>
                        </a:solidFill>
                        <a:ln>
                          <a:noFill/>
                        </a:ln>
                      </wps:spPr>
                      <wps:txbx>
                        <w:txbxContent>
                          <w:p w14:paraId="1B37FACB" w14:textId="37485688" w:rsidR="00AC4FFB" w:rsidRPr="00425DDA" w:rsidRDefault="00AC4FFB" w:rsidP="000629A9">
                            <w:pPr>
                              <w:pStyle w:val="Caption"/>
                              <w:rPr>
                                <w:rFonts w:asciiTheme="majorHAnsi" w:hAnsiTheme="majorHAnsi" w:cstheme="majorHAnsi"/>
                                <w:noProof/>
                              </w:rPr>
                            </w:pPr>
                            <w:r>
                              <w:t xml:space="preserve">Figure </w:t>
                            </w:r>
                            <w:fldSimple w:instr=" SEQ Figure \* ARABIC ">
                              <w:r>
                                <w:rPr>
                                  <w:noProof/>
                                </w:rPr>
                                <w:t>3</w:t>
                              </w:r>
                            </w:fldSimple>
                            <w:r>
                              <w:t xml:space="preserve"> </w:t>
                            </w:r>
                            <w:sdt>
                              <w:sdtPr>
                                <w:id w:val="1239981298"/>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23E647" id="Text Box 67" o:spid="_x0000_s1029" type="#_x0000_t202" style="width:18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hGMAIAAGY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P5Z86s&#10;qEmjg2oD+wItIxfx0zi/oLS9o8TQkp90HvyenBF2W2IdvwSIUZyYfrmyG6tJck5ns8n49oYzSbH5&#10;7Cb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" stroked="f">
                <v:textbox style="mso-fit-shape-to-text:t" inset="0,0,0,0">
                  <w:txbxContent>
                    <w:p w14:paraId="1B37FACB" w14:textId="37485688" w:rsidR="00AC4FFB" w:rsidRPr="00425DDA" w:rsidRDefault="00AC4FFB" w:rsidP="000629A9">
                      <w:pPr>
                        <w:pStyle w:val="Caption"/>
                        <w:rPr>
                          <w:rFonts w:asciiTheme="majorHAnsi" w:hAnsiTheme="majorHAnsi" w:cstheme="majorHAnsi"/>
                          <w:noProof/>
                        </w:rPr>
                      </w:pPr>
                      <w:r>
                        <w:t xml:space="preserve">Figure </w:t>
                      </w:r>
                      <w:fldSimple w:instr=" SEQ Figure \* ARABIC ">
                        <w:r>
                          <w:rPr>
                            <w:noProof/>
                          </w:rPr>
                          <w:t>3</w:t>
                        </w:r>
                      </w:fldSimple>
                      <w:r>
                        <w:t xml:space="preserve"> </w:t>
                      </w:r>
                      <w:sdt>
                        <w:sdtPr>
                          <w:id w:val="1239981298"/>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v:textbox>
                <w10:anchorlock/>
              </v:shape>
            </w:pict>
          </mc:Fallback>
        </mc:AlternateContent>
      </w:r>
    </w:p>
    <w:p w14:paraId="4EB008B3" w14:textId="1A05162B" w:rsidR="002A6518" w:rsidRPr="002A6518" w:rsidRDefault="002A6518" w:rsidP="00712AB6">
      <w:pPr>
        <w:rPr>
          <w:rFonts w:cstheme="minorHAnsi"/>
        </w:rPr>
      </w:pPr>
      <w:r w:rsidRPr="002A6518">
        <w:rPr>
          <w:rFonts w:cstheme="minorHAnsi"/>
        </w:rPr>
        <w:t>Another example is cubic interpolation that produces similar results to the trigonometric version.</w:t>
      </w:r>
    </w:p>
    <w:p w14:paraId="54CE0F6E" w14:textId="21E83C53" w:rsidR="002A6518" w:rsidRDefault="002A6518" w:rsidP="00712AB6">
      <w:pPr>
        <w:pStyle w:val="Heading3"/>
      </w:pPr>
      <w:bookmarkStart w:id="8" w:name="_Toc5197832"/>
      <w:r w:rsidRPr="002A6518">
        <w:t>Cubic interpolation</w:t>
      </w:r>
      <w:bookmarkEnd w:id="8"/>
    </w:p>
    <w:p w14:paraId="655F0B33" w14:textId="77777777" w:rsidR="002A6518" w:rsidRPr="002A6518" w:rsidRDefault="002A6518" w:rsidP="00712AB6"/>
    <w:p w14:paraId="0032DF95" w14:textId="77777777" w:rsidR="002A6518" w:rsidRPr="002A6518" w:rsidRDefault="00AC4FFB" w:rsidP="00712AB6">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oMath>
      <w:r w:rsidR="002A6518" w:rsidRPr="002A6518">
        <w:rPr>
          <w:rFonts w:cstheme="minorHAnsi"/>
        </w:rPr>
        <w:tab/>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w:p>
    <w:p w14:paraId="3AB80AD5" w14:textId="77777777" w:rsidR="002A6518" w:rsidRPr="002A6518" w:rsidRDefault="00AC4FFB" w:rsidP="00712AB6">
      <w:pPr>
        <w:spacing w:line="240" w:lineRule="auto"/>
        <w:rPr>
          <w:rFonts w:cstheme="minorHAnsi"/>
        </w:rPr>
      </w:pPr>
      <m:oMathPara>
        <m:oMath>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
            </m:e>
          </m:d>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mr>
                  </m:m>
                </m:e>
              </m:d>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e>
                </m:mr>
              </m:m>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m:oMathPara>
    </w:p>
    <w:p w14:paraId="41844D98" w14:textId="77777777" w:rsidR="002A6518" w:rsidRPr="002A6518" w:rsidRDefault="002A6518" w:rsidP="00712AB6">
      <w:pPr>
        <w:spacing w:line="240" w:lineRule="auto"/>
      </w:pPr>
      <m:oMathPara>
        <m:oMath>
          <m:r>
            <m:rPr>
              <m:sty m:val="p"/>
            </m:rPr>
            <w:rPr>
              <w:rFonts w:ascii="Cambria Math" w:hAnsi="Cambria Math" w:cstheme="minorHAnsi"/>
            </w:rPr>
            <m:t>0 ≤ t ≤ 1</m:t>
          </m:r>
        </m:oMath>
      </m:oMathPara>
    </w:p>
    <w:p w14:paraId="51DC6068" w14:textId="3BE52887" w:rsidR="002A6518" w:rsidRPr="002A6518" w:rsidRDefault="002A6518" w:rsidP="00712AB6">
      <w:pPr>
        <w:spacing w:line="240" w:lineRule="auto"/>
        <w:rPr>
          <w:rFonts w:cstheme="minorHAnsi"/>
        </w:rPr>
      </w:pPr>
      <w:r w:rsidRPr="002A6518">
        <w:rPr>
          <w:rFonts w:cstheme="minorHAnsi"/>
        </w:rPr>
        <w:t xml:space="preserve">One main difference is that the parameter </w:t>
      </w:r>
      <w:r w:rsidRPr="002A6518">
        <w:rPr>
          <w:rFonts w:cstheme="minorHAnsi"/>
          <w:i/>
        </w:rPr>
        <w:t>t</w:t>
      </w:r>
      <w:r w:rsidRPr="002A6518">
        <w:rPr>
          <w:rFonts w:cstheme="minorHAnsi"/>
        </w:rPr>
        <w:t xml:space="preserve"> is between 0 and 1 rather than 0 and </w:t>
      </w:r>
      <m:oMath>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w:r w:rsidRPr="002A6518">
        <w:rPr>
          <w:rFonts w:cstheme="minorHAnsi"/>
        </w:rPr>
        <w:t xml:space="preserve"> which is a lot more useable compared to radians.</w:t>
      </w:r>
      <w:r w:rsidR="000629A9" w:rsidRPr="000629A9">
        <w:rPr>
          <w:rFonts w:cstheme="minorHAnsi"/>
          <w:noProof/>
          <w:lang w:eastAsia="en-GB"/>
        </w:rPr>
        <w:t xml:space="preserve"> </w:t>
      </w:r>
      <w:r w:rsidR="000629A9">
        <w:rPr>
          <w:rFonts w:cstheme="minorHAnsi"/>
          <w:noProof/>
          <w:lang w:eastAsia="en-GB"/>
        </w:rPr>
        <w:drawing>
          <wp:inline distT="0" distB="0" distL="0" distR="0" wp14:anchorId="248E5B72" wp14:editId="0456DABE">
            <wp:extent cx="1941830" cy="145605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1830" cy="1456055"/>
                    </a:xfrm>
                    <a:prstGeom prst="rect">
                      <a:avLst/>
                    </a:prstGeom>
                  </pic:spPr>
                </pic:pic>
              </a:graphicData>
            </a:graphic>
          </wp:inline>
        </w:drawing>
      </w:r>
      <w:r w:rsidR="000629A9">
        <w:rPr>
          <w:noProof/>
          <w:lang w:eastAsia="en-GB"/>
        </w:rPr>
        <mc:AlternateContent>
          <mc:Choice Requires="wps">
            <w:drawing>
              <wp:inline distT="0" distB="0" distL="0" distR="0" wp14:anchorId="1E1A712D" wp14:editId="777489D6">
                <wp:extent cx="1941830" cy="635"/>
                <wp:effectExtent l="0" t="0" r="1270" b="8255"/>
                <wp:docPr id="64" name="Text Box 64"/>
                <wp:cNvGraphicFramePr/>
                <a:graphic xmlns:a="http://schemas.openxmlformats.org/drawingml/2006/main">
                  <a:graphicData uri="http://schemas.microsoft.com/office/word/2010/wordprocessingShape">
                    <wps:wsp>
                      <wps:cNvSpPr txBox="1"/>
                      <wps:spPr>
                        <a:xfrm>
                          <a:off x="0" y="0"/>
                          <a:ext cx="1941830" cy="635"/>
                        </a:xfrm>
                        <a:prstGeom prst="rect">
                          <a:avLst/>
                        </a:prstGeom>
                        <a:solidFill>
                          <a:prstClr val="white"/>
                        </a:solidFill>
                        <a:ln>
                          <a:noFill/>
                        </a:ln>
                      </wps:spPr>
                      <wps:txbx>
                        <w:txbxContent>
                          <w:p w14:paraId="20A7D968" w14:textId="77777777" w:rsidR="00AC4FFB" w:rsidRPr="001E0E19" w:rsidRDefault="00AC4FFB" w:rsidP="000629A9">
                            <w:pPr>
                              <w:pStyle w:val="Caption"/>
                            </w:pPr>
                            <w:r>
                              <w:t xml:space="preserve">Figure </w:t>
                            </w:r>
                            <w:fldSimple w:instr=" SEQ Figure \* ARABIC ">
                              <w:r>
                                <w:rPr>
                                  <w:noProof/>
                                </w:rPr>
                                <w:t>4</w:t>
                              </w:r>
                            </w:fldSimple>
                            <w:r>
                              <w:t xml:space="preserve"> </w:t>
                            </w:r>
                            <w:r w:rsidRPr="0065393E">
                              <w:t xml:space="preserve">Blending function for x. The 2 black curves are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oMath>
                            <w:r w:rsidRPr="001E0E19">
                              <w:t xml:space="preserve"> and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1A712D" id="Text Box 64" o:spid="_x0000_s1030" type="#_x0000_t202" style="width:152.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3ULgIAAGYEAAAOAAAAZHJzL2Uyb0RvYy54bWysVMFu2zAMvQ/YPwi6L07aLui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" stroked="f">
                <v:textbox style="mso-fit-shape-to-text:t" inset="0,0,0,0">
                  <w:txbxContent>
                    <w:p w14:paraId="20A7D968" w14:textId="77777777" w:rsidR="00AC4FFB" w:rsidRPr="001E0E19" w:rsidRDefault="00AC4FFB" w:rsidP="000629A9">
                      <w:pPr>
                        <w:pStyle w:val="Caption"/>
                      </w:pPr>
                      <w:r>
                        <w:t xml:space="preserve">Figure </w:t>
                      </w:r>
                      <w:fldSimple w:instr=" SEQ Figure \* ARABIC ">
                        <w:r>
                          <w:rPr>
                            <w:noProof/>
                          </w:rPr>
                          <w:t>4</w:t>
                        </w:r>
                      </w:fldSimple>
                      <w:r>
                        <w:t xml:space="preserve"> </w:t>
                      </w:r>
                      <w:r w:rsidRPr="0065393E">
                        <w:t xml:space="preserve">Blending function for x. The 2 black curves are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oMath>
                      <w:r w:rsidRPr="001E0E19">
                        <w:t xml:space="preserve"> and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oMath>
                    </w:p>
                  </w:txbxContent>
                </v:textbox>
                <w10:anchorlock/>
              </v:shape>
            </w:pict>
          </mc:Fallback>
        </mc:AlternateContent>
      </w:r>
      <w:r w:rsidR="000629A9">
        <w:rPr>
          <w:rFonts w:asciiTheme="majorHAnsi" w:hAnsiTheme="majorHAnsi" w:cstheme="majorHAnsi"/>
          <w:noProof/>
          <w:lang w:eastAsia="en-GB"/>
        </w:rPr>
        <w:drawing>
          <wp:inline distT="0" distB="0" distL="0" distR="0" wp14:anchorId="402A9B7E" wp14:editId="3D9C0093">
            <wp:extent cx="2331085"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085" cy="1314450"/>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3BBADA13" wp14:editId="0A4CEF63">
                <wp:extent cx="2169795" cy="635"/>
                <wp:effectExtent l="0" t="0" r="1905" b="6985"/>
                <wp:docPr id="61" name="Text Box 61"/>
                <wp:cNvGraphicFramePr/>
                <a:graphic xmlns:a="http://schemas.openxmlformats.org/drawingml/2006/main">
                  <a:graphicData uri="http://schemas.microsoft.com/office/word/2010/wordprocessingShape">
                    <wps:wsp>
                      <wps:cNvSpPr txBox="1"/>
                      <wps:spPr>
                        <a:xfrm>
                          <a:off x="0" y="0"/>
                          <a:ext cx="2169795" cy="635"/>
                        </a:xfrm>
                        <a:prstGeom prst="rect">
                          <a:avLst/>
                        </a:prstGeom>
                        <a:solidFill>
                          <a:prstClr val="white"/>
                        </a:solidFill>
                        <a:ln>
                          <a:noFill/>
                        </a:ln>
                      </wps:spPr>
                      <wps:txbx>
                        <w:txbxContent>
                          <w:p w14:paraId="284F11D1" w14:textId="7CB721AE" w:rsidR="00AC4FFB" w:rsidRPr="00F649F0" w:rsidRDefault="00AC4FFB" w:rsidP="000629A9">
                            <w:pPr>
                              <w:pStyle w:val="Caption"/>
                              <w:rPr>
                                <w:rFonts w:cstheme="minorHAnsi"/>
                                <w:noProof/>
                              </w:rPr>
                            </w:pPr>
                            <w:r>
                              <w:t xml:space="preserve">Figure </w:t>
                            </w:r>
                            <w:fldSimple w:instr=" SEQ Figure \* ARABIC ">
                              <w:r>
                                <w:rPr>
                                  <w:noProof/>
                                </w:rPr>
                                <w:t>6</w:t>
                              </w:r>
                            </w:fldSimple>
                            <w:r>
                              <w:t xml:space="preserve"> </w:t>
                            </w:r>
                            <w:sdt>
                              <w:sdtPr>
                                <w:id w:val="1331869285"/>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BADA13" id="Text Box 61" o:spid="_x0000_s1031" type="#_x0000_t202" style="width:170.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" stroked="f">
                <v:textbox style="mso-fit-shape-to-text:t" inset="0,0,0,0">
                  <w:txbxContent>
                    <w:p w14:paraId="284F11D1" w14:textId="7CB721AE" w:rsidR="00AC4FFB" w:rsidRPr="00F649F0" w:rsidRDefault="00AC4FFB" w:rsidP="000629A9">
                      <w:pPr>
                        <w:pStyle w:val="Caption"/>
                        <w:rPr>
                          <w:rFonts w:cstheme="minorHAnsi"/>
                          <w:noProof/>
                        </w:rPr>
                      </w:pPr>
                      <w:r>
                        <w:t xml:space="preserve">Figure </w:t>
                      </w:r>
                      <w:fldSimple w:instr=" SEQ Figure \* ARABIC ">
                        <w:r>
                          <w:rPr>
                            <w:noProof/>
                          </w:rPr>
                          <w:t>6</w:t>
                        </w:r>
                      </w:fldSimple>
                      <w:r>
                        <w:t xml:space="preserve"> </w:t>
                      </w:r>
                      <w:sdt>
                        <w:sdtPr>
                          <w:id w:val="1331869285"/>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v:textbox>
                <w10:anchorlock/>
              </v:shape>
            </w:pict>
          </mc:Fallback>
        </mc:AlternateContent>
      </w:r>
    </w:p>
    <w:p w14:paraId="79154FED" w14:textId="00B3BF07" w:rsidR="002A6518" w:rsidRPr="00105FFF" w:rsidRDefault="002A6518" w:rsidP="00105FFF">
      <w:pPr>
        <w:rPr>
          <w:rStyle w:val="Hyperlink"/>
          <w:rFonts w:cstheme="minorHAnsi"/>
          <w:color w:val="auto"/>
          <w:u w:val="none"/>
        </w:rPr>
      </w:pPr>
      <w:r w:rsidRPr="002A6518">
        <w:rPr>
          <w:rStyle w:val="Hyperlink"/>
          <w:rFonts w:cstheme="minorHAnsi"/>
          <w:color w:val="auto"/>
          <w:u w:val="none"/>
        </w:rPr>
        <w:t xml:space="preserve">These methods of interpolation are useful for certain circumstances and give us </w:t>
      </w:r>
      <w:r w:rsidRPr="005C1D8C">
        <w:rPr>
          <w:rStyle w:val="Hyperlink"/>
          <w:rFonts w:cstheme="minorHAnsi"/>
          <w:noProof/>
          <w:color w:val="auto"/>
          <w:u w:val="none"/>
        </w:rPr>
        <w:t>good</w:t>
      </w:r>
      <w:r w:rsidRPr="002A6518">
        <w:rPr>
          <w:rStyle w:val="Hyperlink"/>
          <w:rFonts w:cstheme="minorHAnsi"/>
          <w:color w:val="auto"/>
          <w:u w:val="none"/>
        </w:rPr>
        <w:t xml:space="preserve"> insight into how interpolation works. However, we still don’t have much control over the points being generated other than the variable </w:t>
      </w:r>
      <w:r w:rsidRPr="002A6518">
        <w:rPr>
          <w:rStyle w:val="Hyperlink"/>
          <w:rFonts w:cstheme="minorHAnsi"/>
          <w:i/>
          <w:color w:val="auto"/>
          <w:u w:val="none"/>
        </w:rPr>
        <w:t>t</w:t>
      </w:r>
      <w:r w:rsidRPr="002A6518">
        <w:rPr>
          <w:rStyle w:val="Hyperlink"/>
          <w:rFonts w:cstheme="minorHAnsi"/>
          <w:color w:val="auto"/>
          <w:u w:val="none"/>
        </w:rPr>
        <w:t xml:space="preserve"> and that only describes how far the interpolation is between </w:t>
      </w:r>
      <w:r w:rsidRPr="005C1D8C">
        <w:rPr>
          <w:rStyle w:val="Hyperlink"/>
          <w:rFonts w:cstheme="minorHAnsi"/>
          <w:noProof/>
          <w:color w:val="auto"/>
          <w:u w:val="none"/>
        </w:rPr>
        <w:t>endpoints</w:t>
      </w:r>
      <w:r w:rsidRPr="002A6518">
        <w:rPr>
          <w:rStyle w:val="Hyperlink"/>
          <w:rFonts w:cstheme="minorHAnsi"/>
          <w:color w:val="auto"/>
          <w:u w:val="none"/>
        </w:rPr>
        <w:t xml:space="preserve">. What </w:t>
      </w:r>
      <w:r w:rsidR="00105FFF">
        <w:rPr>
          <w:rStyle w:val="Hyperlink"/>
          <w:rFonts w:cstheme="minorHAnsi"/>
          <w:color w:val="auto"/>
          <w:u w:val="none"/>
        </w:rPr>
        <w:t>if we wanted to generate points</w:t>
      </w:r>
      <w:r w:rsidRPr="002A6518">
        <w:rPr>
          <w:rStyle w:val="Hyperlink"/>
          <w:rFonts w:cstheme="minorHAnsi"/>
          <w:color w:val="auto"/>
          <w:u w:val="none"/>
        </w:rPr>
        <w:t xml:space="preserve"> that result in a curved path rather than a straight path?</w:t>
      </w:r>
    </w:p>
    <w:p w14:paraId="4385A106" w14:textId="47A3FC5D" w:rsidR="002A6518" w:rsidRPr="002A6518" w:rsidRDefault="002A6518" w:rsidP="00712AB6">
      <w:pPr>
        <w:pStyle w:val="Heading3"/>
        <w:rPr>
          <w:rStyle w:val="Hyperlink"/>
          <w:color w:val="000000" w:themeColor="text1"/>
          <w:u w:val="none"/>
        </w:rPr>
      </w:pPr>
      <w:bookmarkStart w:id="9" w:name="_Toc5197833"/>
      <w:r w:rsidRPr="002A6518">
        <w:rPr>
          <w:rStyle w:val="Hyperlink"/>
          <w:color w:val="000000" w:themeColor="text1"/>
          <w:u w:val="none"/>
        </w:rPr>
        <w:t>Creating a curve between points: Bezier Curve</w:t>
      </w:r>
      <w:bookmarkEnd w:id="9"/>
    </w:p>
    <w:p w14:paraId="787F299C" w14:textId="7CAA487A"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Bezier curves go through the end control points and use any in-between control points as a suggestion for the curve. A Linear Bezier curve is no different to linear interpolation and consists of the two </w:t>
      </w:r>
      <w:r w:rsidRPr="005C1D8C">
        <w:rPr>
          <w:rStyle w:val="Hyperlink"/>
          <w:rFonts w:cstheme="minorHAnsi"/>
          <w:noProof/>
          <w:color w:val="auto"/>
          <w:u w:val="none"/>
        </w:rPr>
        <w:t>endpoints</w:t>
      </w:r>
      <w:r w:rsidRPr="002A6518">
        <w:rPr>
          <w:rStyle w:val="Hyperlink"/>
          <w:rFonts w:cstheme="minorHAnsi"/>
          <w:color w:val="auto"/>
          <w:u w:val="none"/>
        </w:rPr>
        <w:t>, a quadratic Bezier curve has three control points and a cubic Bezier curve has four control points. Bezier curves can keep increasing to the n</w:t>
      </w:r>
      <w:r w:rsidRPr="002A6518">
        <w:rPr>
          <w:rStyle w:val="Hyperlink"/>
          <w:rFonts w:cstheme="minorHAnsi"/>
          <w:color w:val="auto"/>
          <w:u w:val="none"/>
          <w:vertAlign w:val="superscript"/>
        </w:rPr>
        <w:t>th</w:t>
      </w:r>
      <w:r w:rsidRPr="002A6518">
        <w:rPr>
          <w:rStyle w:val="Hyperlink"/>
          <w:rFonts w:cstheme="minorHAnsi"/>
          <w:color w:val="auto"/>
          <w:u w:val="none"/>
        </w:rPr>
        <w:t xml:space="preserve"> order but will increase in computational cost as</w:t>
      </w:r>
      <w:r w:rsidRPr="002A6518">
        <w:rPr>
          <w:rStyle w:val="Hyperlink"/>
          <w:rFonts w:cstheme="minorHAnsi"/>
          <w:i/>
          <w:color w:val="auto"/>
          <w:u w:val="none"/>
        </w:rPr>
        <w:t xml:space="preserve"> n</w:t>
      </w:r>
      <w:r w:rsidRPr="002A6518">
        <w:rPr>
          <w:rStyle w:val="Hyperlink"/>
          <w:rFonts w:cstheme="minorHAnsi"/>
          <w:color w:val="auto"/>
          <w:u w:val="none"/>
        </w:rPr>
        <w:t xml:space="preserve"> increases.</w:t>
      </w:r>
    </w:p>
    <w:p w14:paraId="416C3BFC" w14:textId="6BD26759"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Starting simple with a quadratic Bezier curve, you can think of it as calculating in-between points between three sets of two </w:t>
      </w:r>
      <w:r w:rsidRPr="005C1D8C">
        <w:rPr>
          <w:rStyle w:val="Hyperlink"/>
          <w:rFonts w:cstheme="minorHAnsi"/>
          <w:noProof/>
          <w:color w:val="auto"/>
          <w:u w:val="none"/>
        </w:rPr>
        <w:t>endpoints</w:t>
      </w:r>
      <w:r w:rsidRPr="002A6518">
        <w:rPr>
          <w:rStyle w:val="Hyperlink"/>
          <w:rFonts w:cstheme="minorHAnsi"/>
          <w:color w:val="auto"/>
          <w:u w:val="none"/>
        </w:rPr>
        <w:t xml:space="preserve"> – this is called DeCasteljau’s algorithm. One set of </w:t>
      </w:r>
      <w:r w:rsidRPr="005C1D8C">
        <w:rPr>
          <w:rStyle w:val="Hyperlink"/>
          <w:rFonts w:cstheme="minorHAnsi"/>
          <w:noProof/>
          <w:color w:val="auto"/>
          <w:u w:val="none"/>
        </w:rPr>
        <w:t>endpoints</w:t>
      </w:r>
      <w:r w:rsidRPr="002A6518">
        <w:rPr>
          <w:rStyle w:val="Hyperlink"/>
          <w:rFonts w:cstheme="minorHAnsi"/>
          <w:color w:val="auto"/>
          <w:u w:val="none"/>
        </w:rPr>
        <w:t xml:space="preserve"> is directly taken from the in-</w:t>
      </w:r>
      <w:r w:rsidRPr="002A6518">
        <w:rPr>
          <w:rStyle w:val="Hyperlink"/>
          <w:rFonts w:cstheme="minorHAnsi"/>
          <w:color w:val="auto"/>
          <w:u w:val="none"/>
        </w:rPr>
        <w:lastRenderedPageBreak/>
        <w:t xml:space="preserve">between points of the other two sets of </w:t>
      </w:r>
      <w:r w:rsidRPr="005C1D8C">
        <w:rPr>
          <w:rStyle w:val="Hyperlink"/>
          <w:rFonts w:cstheme="minorHAnsi"/>
          <w:noProof/>
          <w:color w:val="auto"/>
          <w:u w:val="none"/>
        </w:rPr>
        <w:t>endpoints</w:t>
      </w:r>
      <w:r w:rsidRPr="002A6518">
        <w:rPr>
          <w:rStyle w:val="Hyperlink"/>
          <w:rFonts w:cstheme="minorHAnsi"/>
          <w:color w:val="auto"/>
          <w:u w:val="none"/>
        </w:rPr>
        <w:t xml:space="preserve"> and the resulting curve is made from the linear interpolated points between the resulting </w:t>
      </w:r>
      <w:r w:rsidRPr="005C1D8C">
        <w:rPr>
          <w:rStyle w:val="Hyperlink"/>
          <w:rFonts w:cstheme="minorHAnsi"/>
          <w:noProof/>
          <w:color w:val="auto"/>
          <w:u w:val="none"/>
        </w:rPr>
        <w:t>endpoints</w:t>
      </w:r>
      <w:r w:rsidRPr="002A6518">
        <w:rPr>
          <w:rStyle w:val="Hyperlink"/>
          <w:rFonts w:cstheme="minorHAnsi"/>
          <w:color w:val="auto"/>
          <w:u w:val="none"/>
        </w:rPr>
        <w:t>.</w:t>
      </w:r>
    </w:p>
    <w:p w14:paraId="70460531" w14:textId="77777777" w:rsidR="002A6518" w:rsidRPr="001E0E19" w:rsidRDefault="00AC4FFB" w:rsidP="00712AB6">
      <w:pPr>
        <w:spacing w:line="240" w:lineRule="auto"/>
        <w:rPr>
          <w:sz w:val="20"/>
        </w:rPr>
      </w:pPr>
      <m:oMathPara>
        <m:oMathParaPr>
          <m:jc m:val="center"/>
        </m:oMathParaPr>
        <m:oMath>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e>
            <m:sup>
              <m:r>
                <w:rPr>
                  <w:rFonts w:ascii="Cambria Math" w:hAnsi="Cambria Math"/>
                  <w:sz w:val="20"/>
                </w:rPr>
                <m:t>1</m:t>
              </m:r>
            </m:sup>
          </m:sSup>
          <m:r>
            <w:rPr>
              <w:rFonts w:ascii="Cambria Math" w:hAnsi="Cambria Math"/>
              <w:sz w:val="20"/>
            </w:rPr>
            <m:t>=</m:t>
          </m:r>
          <m:d>
            <m:dPr>
              <m:ctrlPr>
                <w:rPr>
                  <w:rFonts w:ascii="Cambria Math" w:hAnsi="Cambria Math"/>
                  <w:i/>
                  <w:sz w:val="20"/>
                </w:rPr>
              </m:ctrlPr>
            </m:dPr>
            <m:e>
              <m:r>
                <w:rPr>
                  <w:rFonts w:ascii="Cambria Math" w:hAnsi="Cambria Math"/>
                  <w:sz w:val="20"/>
                </w:rPr>
                <m:t>1-t</m:t>
              </m:r>
            </m:e>
          </m:d>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r>
            <w:rPr>
              <w:rFonts w:ascii="Cambria Math" w:hAnsi="Cambria Math"/>
              <w:sz w:val="20"/>
            </w:rPr>
            <m:t>+t</m:t>
          </m:r>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r>
            <w:rPr>
              <w:rFonts w:ascii="Cambria Math" w:hAnsi="Cambria Math"/>
              <w:sz w:val="20"/>
            </w:rPr>
            <m:t xml:space="preserve">,  </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e>
            <m:sup>
              <m:r>
                <w:rPr>
                  <w:rFonts w:ascii="Cambria Math" w:hAnsi="Cambria Math"/>
                  <w:sz w:val="20"/>
                </w:rPr>
                <m:t>1</m:t>
              </m:r>
            </m:sup>
          </m:sSup>
          <m:r>
            <w:rPr>
              <w:rFonts w:ascii="Cambria Math" w:hAnsi="Cambria Math"/>
              <w:sz w:val="20"/>
            </w:rPr>
            <m:t>=</m:t>
          </m:r>
          <m:d>
            <m:dPr>
              <m:ctrlPr>
                <w:rPr>
                  <w:rFonts w:ascii="Cambria Math" w:hAnsi="Cambria Math"/>
                  <w:i/>
                  <w:sz w:val="20"/>
                </w:rPr>
              </m:ctrlPr>
            </m:dPr>
            <m:e>
              <m:r>
                <w:rPr>
                  <w:rFonts w:ascii="Cambria Math" w:hAnsi="Cambria Math"/>
                  <w:sz w:val="20"/>
                </w:rPr>
                <m:t>1-t</m:t>
              </m:r>
            </m:e>
          </m:d>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r>
            <w:rPr>
              <w:rFonts w:ascii="Cambria Math" w:hAnsi="Cambria Math"/>
              <w:sz w:val="20"/>
            </w:rPr>
            <m:t>+t</m:t>
          </m:r>
          <m:sSub>
            <m:sSubPr>
              <m:ctrlPr>
                <w:rPr>
                  <w:rFonts w:ascii="Cambria Math" w:hAnsi="Cambria Math"/>
                  <w:i/>
                  <w:sz w:val="20"/>
                </w:rPr>
              </m:ctrlPr>
            </m:sSubPr>
            <m:e>
              <m:r>
                <w:rPr>
                  <w:rFonts w:ascii="Cambria Math" w:hAnsi="Cambria Math"/>
                  <w:sz w:val="20"/>
                </w:rPr>
                <m:t>P</m:t>
              </m:r>
            </m:e>
            <m:sub>
              <m:r>
                <w:rPr>
                  <w:rFonts w:ascii="Cambria Math" w:hAnsi="Cambria Math"/>
                  <w:sz w:val="20"/>
                </w:rPr>
                <m:t>2</m:t>
              </m:r>
            </m:sub>
          </m:sSub>
        </m:oMath>
      </m:oMathPara>
    </w:p>
    <w:p w14:paraId="4942100D"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 xml:space="preserve"> + 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oMath>
      </m:oMathPara>
    </w:p>
    <w:p w14:paraId="0460C374" w14:textId="7D885351" w:rsidR="002A6518" w:rsidRDefault="001E0E19" w:rsidP="000629A9">
      <w:pPr>
        <w:rPr>
          <w:rFonts w:cstheme="minorHAnsi"/>
        </w:rPr>
      </w:pPr>
      <w:r>
        <w:rPr>
          <w:rFonts w:cstheme="minorHAnsi"/>
          <w:noProof/>
          <w:lang w:eastAsia="en-GB"/>
        </w:rPr>
        <w:drawing>
          <wp:inline distT="0" distB="0" distL="0" distR="0" wp14:anchorId="7188627B" wp14:editId="115CE9CD">
            <wp:extent cx="1448994" cy="1448940"/>
            <wp:effectExtent l="0" t="0" r="0" b="0"/>
            <wp:docPr id="28" name="Picture 28" descr="deCasteljau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Casteljau algorithm"/>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994" cy="1448940"/>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1F3CA755" wp14:editId="74EC2B16">
                <wp:extent cx="2457450" cy="542925"/>
                <wp:effectExtent l="0" t="0" r="0" b="9525"/>
                <wp:docPr id="70" name="Text Box 70"/>
                <wp:cNvGraphicFramePr/>
                <a:graphic xmlns:a="http://schemas.openxmlformats.org/drawingml/2006/main">
                  <a:graphicData uri="http://schemas.microsoft.com/office/word/2010/wordprocessingShape">
                    <wps:wsp>
                      <wps:cNvSpPr txBox="1"/>
                      <wps:spPr>
                        <a:xfrm>
                          <a:off x="0" y="0"/>
                          <a:ext cx="2457450" cy="542925"/>
                        </a:xfrm>
                        <a:prstGeom prst="rect">
                          <a:avLst/>
                        </a:prstGeom>
                        <a:solidFill>
                          <a:prstClr val="white"/>
                        </a:solidFill>
                        <a:ln>
                          <a:noFill/>
                        </a:ln>
                      </wps:spPr>
                      <wps:txbx>
                        <w:txbxContent>
                          <w:p w14:paraId="4C502268" w14:textId="536F535E" w:rsidR="00AC4FFB" w:rsidRPr="002E0E07" w:rsidRDefault="00AC4FFB" w:rsidP="000629A9">
                            <w:pPr>
                              <w:pStyle w:val="Caption"/>
                              <w:rPr>
                                <w:rFonts w:cstheme="minorHAnsi"/>
                                <w:noProof/>
                              </w:rPr>
                            </w:pPr>
                            <w:r>
                              <w:t xml:space="preserve">Figure </w:t>
                            </w:r>
                            <w:fldSimple w:instr=" SEQ Figure \* ARABIC ">
                              <w:r>
                                <w:rPr>
                                  <w:noProof/>
                                </w:rPr>
                                <w:t>8</w:t>
                              </w:r>
                            </w:fldSimple>
                            <w:r>
                              <w:t xml:space="preserve"> </w:t>
                            </w:r>
                            <w:r w:rsidRPr="00F86B0F">
                              <w:t xml:space="preserve">Example of quadratic Bezier curve with interpolation. </w:t>
                            </w:r>
                            <w:sdt>
                              <w:sdtPr>
                                <w:id w:val="-278342568"/>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F3CA755" id="Text Box 70" o:spid="_x0000_s1032" type="#_x0000_t202" style="width:193.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" stroked="f">
                <v:textbox inset="0,0,0,0">
                  <w:txbxContent>
                    <w:p w14:paraId="4C502268" w14:textId="536F535E" w:rsidR="00AC4FFB" w:rsidRPr="002E0E07" w:rsidRDefault="00AC4FFB" w:rsidP="000629A9">
                      <w:pPr>
                        <w:pStyle w:val="Caption"/>
                        <w:rPr>
                          <w:rFonts w:cstheme="minorHAnsi"/>
                          <w:noProof/>
                        </w:rPr>
                      </w:pPr>
                      <w:r>
                        <w:t xml:space="preserve">Figure </w:t>
                      </w:r>
                      <w:fldSimple w:instr=" SEQ Figure \* ARABIC ">
                        <w:r>
                          <w:rPr>
                            <w:noProof/>
                          </w:rPr>
                          <w:t>8</w:t>
                        </w:r>
                      </w:fldSimple>
                      <w:r>
                        <w:t xml:space="preserve"> </w:t>
                      </w:r>
                      <w:r w:rsidRPr="00F86B0F">
                        <w:t xml:space="preserve">Example of quadratic Bezier curve with interpolation. </w:t>
                      </w:r>
                      <w:sdt>
                        <w:sdtPr>
                          <w:id w:val="-278342568"/>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v:textbox>
                <w10:anchorlock/>
              </v:shape>
            </w:pict>
          </mc:Fallback>
        </mc:AlternateContent>
      </w:r>
      <w:r>
        <w:rPr>
          <w:rFonts w:cstheme="minorHAnsi"/>
          <w:noProof/>
          <w:lang w:eastAsia="en-GB"/>
        </w:rPr>
        <mc:AlternateContent>
          <mc:Choice Requires="wps">
            <w:drawing>
              <wp:anchor distT="0" distB="0" distL="114300" distR="114300" simplePos="0" relativeHeight="251648000" behindDoc="0" locked="0" layoutInCell="1" allowOverlap="1" wp14:anchorId="176F059D" wp14:editId="3D4BACAB">
                <wp:simplePos x="0" y="0"/>
                <wp:positionH relativeFrom="column">
                  <wp:posOffset>1190265</wp:posOffset>
                </wp:positionH>
                <wp:positionV relativeFrom="paragraph">
                  <wp:posOffset>154125</wp:posOffset>
                </wp:positionV>
                <wp:extent cx="353683" cy="241539"/>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353683" cy="2415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20376" w14:textId="77777777" w:rsidR="00AC4FFB" w:rsidRDefault="00AC4FFB" w:rsidP="00AC4F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F059D" id="Rectangle 31" o:spid="_x0000_s1033" style="position:absolute;margin-left:93.7pt;margin-top:12.15pt;width:27.85pt;height:19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" fillcolor="white [3212]" strokecolor="white [3212]" strokeweight="1pt">
                <v:textbox>
                  <w:txbxContent>
                    <w:p w14:paraId="59020376" w14:textId="77777777" w:rsidR="00AC4FFB" w:rsidRDefault="00AC4FFB" w:rsidP="00AC4FFB">
                      <w:pPr>
                        <w:jc w:val="center"/>
                      </w:pPr>
                    </w:p>
                  </w:txbxContent>
                </v:textbox>
              </v:rect>
            </w:pict>
          </mc:Fallback>
        </mc:AlternateContent>
      </w:r>
      <w:r w:rsidR="002A6518" w:rsidRPr="002A6518">
        <w:rPr>
          <w:rStyle w:val="Hyperlink"/>
          <w:rFonts w:cstheme="minorHAnsi"/>
          <w:color w:val="auto"/>
          <w:u w:val="none"/>
        </w:rPr>
        <w:t xml:space="preserve">The above calculation is enough to code this curve, however, the whole thing can be put into one equation. </w:t>
      </w:r>
      <w:r w:rsidR="002A6518" w:rsidRPr="002A6518">
        <w:rPr>
          <w:rFonts w:cstheme="minorHAnsi"/>
        </w:rPr>
        <w:t xml:space="preserve">Sub in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e>
          <m:sup>
            <m:r>
              <w:rPr>
                <w:rFonts w:ascii="Cambria Math" w:hAnsi="Cambria Math" w:cstheme="minorHAnsi"/>
              </w:rPr>
              <m:t>1</m:t>
            </m:r>
          </m:sup>
        </m:sSup>
      </m:oMath>
      <w:r w:rsidR="002A6518" w:rsidRPr="002A6518">
        <w:rPr>
          <w:rFonts w:cstheme="minorHAnsi"/>
        </w:rPr>
        <w:t xml:space="preserve"> and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r>
              <w:rPr>
                <w:rFonts w:ascii="Cambria Math" w:hAnsi="Cambria Math" w:cstheme="minorHAnsi"/>
              </w:rPr>
              <m:t>1</m:t>
            </m:r>
          </m:sup>
        </m:sSup>
      </m:oMath>
      <w:r w:rsidR="002A6518" w:rsidRPr="002A6518">
        <w:rPr>
          <w:rFonts w:cstheme="minorHAnsi"/>
        </w:rPr>
        <w:t>:</w:t>
      </w:r>
    </w:p>
    <w:p w14:paraId="4ACC0749" w14:textId="43B78C7B" w:rsidR="001E0E19" w:rsidRPr="002A6518" w:rsidRDefault="001E0E19" w:rsidP="00712AB6">
      <w:pPr>
        <w:spacing w:after="80" w:line="240" w:lineRule="auto"/>
        <w:rPr>
          <w:sz w:val="16"/>
        </w:rPr>
      </w:pPr>
    </w:p>
    <w:p w14:paraId="0F36E128" w14:textId="77777777" w:rsidR="002A6518" w:rsidRPr="001E0E19" w:rsidRDefault="002A6518" w:rsidP="00712AB6">
      <w:pPr>
        <w:spacing w:after="80" w:line="240"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e>
          </m:d>
          <m:r>
            <w:rPr>
              <w:rFonts w:ascii="Cambria Math" w:hAnsi="Cambria Math"/>
            </w:rPr>
            <m:t>+ t</m:t>
          </m:r>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e>
          </m:d>
        </m:oMath>
      </m:oMathPara>
    </w:p>
    <w:p w14:paraId="47686EDB"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+ 2(1-t)t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C71B1A9" w14:textId="0DD9386C" w:rsidR="002A6518" w:rsidRPr="002A6518" w:rsidRDefault="002A6518" w:rsidP="00712AB6">
      <w:pPr>
        <w:spacing w:after="80" w:line="240" w:lineRule="auto"/>
      </w:pPr>
      <w:r w:rsidRPr="002A6518">
        <w:t xml:space="preserve">This equation can be constructed using another equation that can be applied to all orders of </w:t>
      </w:r>
      <w:r w:rsidR="005C1D8C">
        <w:t xml:space="preserve">the </w:t>
      </w:r>
      <w:r w:rsidRPr="005C1D8C">
        <w:rPr>
          <w:noProof/>
        </w:rPr>
        <w:t>Bezier</w:t>
      </w:r>
      <w:r w:rsidRPr="002A6518">
        <w:t xml:space="preserve"> curve. It is constructed from Bernstein polynomials.</w:t>
      </w:r>
    </w:p>
    <w:p w14:paraId="47F1EBD3" w14:textId="26F0D369" w:rsidR="000629A9" w:rsidRPr="000629A9" w:rsidRDefault="002A6518" w:rsidP="000629A9">
      <w:pPr>
        <w:spacing w:line="240" w:lineRule="auto"/>
        <w:jc w:val="center"/>
      </w:pPr>
      <w:bookmarkStart w:id="10" w:name="_Hlk530613265"/>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i=0, 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 xml:space="preserve">i </m:t>
                  </m:r>
                </m:sub>
              </m:sSub>
            </m:e>
          </m:nary>
        </m:oMath>
      </m:oMathPara>
    </w:p>
    <w:p w14:paraId="527DC094" w14:textId="7FEB2587" w:rsidR="000629A9" w:rsidRPr="000629A9" w:rsidRDefault="00AC4FFB" w:rsidP="000629A9">
      <w:pPr>
        <w:spacing w:line="240" w:lineRule="auto"/>
        <w:jc w:val="cente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t</m:t>
              </m:r>
            </m:e>
            <m:sup>
              <m:r>
                <w:rPr>
                  <w:rFonts w:ascii="Cambria Math" w:hAnsi="Cambria Math"/>
                </w:rPr>
                <m:t>i</m:t>
              </m:r>
            </m:sup>
          </m:sSup>
          <m:sSup>
            <m:sSupPr>
              <m:ctrlPr>
                <w:rPr>
                  <w:rFonts w:ascii="Cambria Math" w:hAnsi="Cambria Math"/>
                  <w:i/>
                </w:rPr>
              </m:ctrlPr>
            </m:sSupPr>
            <m:e>
              <m:r>
                <w:rPr>
                  <w:rFonts w:ascii="Cambria Math" w:hAnsi="Cambria Math"/>
                </w:rPr>
                <m:t>(1-t)</m:t>
              </m:r>
            </m:e>
            <m:sup>
              <m:r>
                <w:rPr>
                  <w:rFonts w:ascii="Cambria Math" w:hAnsi="Cambria Math"/>
                </w:rPr>
                <m:t>n-i</m:t>
              </m:r>
            </m:sup>
          </m:sSup>
        </m:oMath>
      </m:oMathPara>
    </w:p>
    <w:p w14:paraId="00B95BAB" w14:textId="007B9B61" w:rsidR="002A6518" w:rsidRPr="000629A9" w:rsidRDefault="00AC4FFB" w:rsidP="000629A9">
      <w:pPr>
        <w:spacing w:line="240" w:lineRule="auto"/>
        <w:jc w:val="center"/>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i!</m:t>
              </m:r>
              <m:d>
                <m:dPr>
                  <m:ctrlPr>
                    <w:rPr>
                      <w:rFonts w:ascii="Cambria Math" w:hAnsi="Cambria Math"/>
                      <w:i/>
                    </w:rPr>
                  </m:ctrlPr>
                </m:dPr>
                <m:e>
                  <m:r>
                    <w:rPr>
                      <w:rFonts w:ascii="Cambria Math" w:hAnsi="Cambria Math"/>
                    </w:rPr>
                    <m:t>n-i</m:t>
                  </m:r>
                </m:e>
              </m:d>
              <m:r>
                <w:rPr>
                  <w:rFonts w:ascii="Cambria Math" w:hAnsi="Cambria Math"/>
                </w:rPr>
                <m:t>!</m:t>
              </m:r>
            </m:den>
          </m:f>
        </m:oMath>
      </m:oMathPara>
    </w:p>
    <w:p w14:paraId="7375A2F2" w14:textId="77777777" w:rsidR="000629A9" w:rsidRPr="000629A9" w:rsidRDefault="002A6518" w:rsidP="000629A9">
      <w:pPr>
        <w:jc w:val="center"/>
        <w:rPr>
          <w:rStyle w:val="Hyperlink"/>
          <w:rFonts w:cstheme="minorHAnsi"/>
          <w:color w:val="auto"/>
          <w:u w:val="none"/>
        </w:rPr>
      </w:pPr>
      <m:oMathPara>
        <m:oMathParaPr>
          <m:jc m:val="left"/>
        </m:oMathParaPr>
        <m:oMath>
          <m:r>
            <w:rPr>
              <w:rStyle w:val="Hyperlink"/>
              <w:rFonts w:ascii="Cambria Math" w:hAnsi="Cambria Math" w:cstheme="minorHAnsi"/>
              <w:color w:val="auto"/>
              <w:u w:val="none"/>
            </w:rPr>
            <m:t>N=n+1</m:t>
          </m:r>
        </m:oMath>
      </m:oMathPara>
    </w:p>
    <w:p w14:paraId="753F0E97" w14:textId="6E4741FE" w:rsidR="002A6518" w:rsidRPr="000629A9" w:rsidRDefault="002A6518" w:rsidP="000629A9">
      <w:pPr>
        <w:jc w:val="center"/>
        <w:rPr>
          <w:rStyle w:val="Hyperlink"/>
          <w:rFonts w:cstheme="minorHAnsi"/>
          <w:color w:val="auto"/>
          <w:u w:val="none"/>
        </w:rPr>
      </w:pPr>
      <m:oMathPara>
        <m:oMathParaPr>
          <m:jc m:val="left"/>
        </m:oMathParaPr>
        <m:oMath>
          <m:r>
            <w:rPr>
              <w:rStyle w:val="Hyperlink"/>
              <w:rFonts w:ascii="Cambria Math" w:hAnsi="Cambria Math" w:cstheme="minorHAnsi"/>
              <w:color w:val="auto"/>
              <w:u w:val="none"/>
            </w:rPr>
            <m:t>N=number of control points</m:t>
          </m:r>
        </m:oMath>
      </m:oMathPara>
      <w:bookmarkEnd w:id="10"/>
    </w:p>
    <w:p w14:paraId="0F1FB783" w14:textId="63D85511" w:rsidR="002A6518" w:rsidRPr="002A6518" w:rsidRDefault="002A6518" w:rsidP="00712AB6">
      <w:pPr>
        <w:rPr>
          <w:rStyle w:val="Hyperlink"/>
          <w:rFonts w:cstheme="minorHAnsi"/>
          <w:color w:val="auto"/>
          <w:u w:val="none"/>
        </w:rPr>
      </w:pPr>
      <w:r w:rsidRPr="002A6518">
        <w:rPr>
          <w:rStyle w:val="Hyperlink"/>
          <w:rFonts w:cstheme="minorHAnsi"/>
          <w:color w:val="auto"/>
          <w:u w:val="none"/>
        </w:rPr>
        <w:t>If we make P</w:t>
      </w:r>
      <w:r w:rsidRPr="002A6518">
        <w:rPr>
          <w:rStyle w:val="Hyperlink"/>
          <w:rFonts w:cstheme="minorHAnsi"/>
          <w:color w:val="auto"/>
          <w:u w:val="none"/>
          <w:vertAlign w:val="subscript"/>
        </w:rPr>
        <w:t>1</w:t>
      </w:r>
      <w:r w:rsidRPr="002A6518">
        <w:rPr>
          <w:rStyle w:val="Hyperlink"/>
          <w:rFonts w:cstheme="minorHAnsi"/>
          <w:color w:val="auto"/>
          <w:u w:val="none"/>
        </w:rPr>
        <w:t xml:space="preserve"> a movable point, we can control how stretched the curve is, this gives us more control over creating a path that an object might </w:t>
      </w:r>
      <w:r w:rsidR="00105FFF">
        <w:rPr>
          <w:rStyle w:val="Hyperlink"/>
          <w:rFonts w:cstheme="minorHAnsi"/>
          <w:color w:val="auto"/>
          <w:u w:val="none"/>
        </w:rPr>
        <w:t>follow. If we want more control</w:t>
      </w:r>
      <w:r w:rsidR="00214A40">
        <w:rPr>
          <w:rStyle w:val="Hyperlink"/>
          <w:rFonts w:cstheme="minorHAnsi"/>
          <w:color w:val="auto"/>
          <w:u w:val="none"/>
        </w:rPr>
        <w:t xml:space="preserve"> </w:t>
      </w:r>
      <w:r w:rsidR="00214A40" w:rsidRPr="00214A40">
        <w:rPr>
          <w:rStyle w:val="Hyperlink"/>
          <w:rFonts w:cstheme="minorHAnsi"/>
          <w:color w:val="FF0000"/>
          <w:u w:val="none"/>
        </w:rPr>
        <w:t>we</w:t>
      </w:r>
      <w:r w:rsidRPr="00214A40">
        <w:rPr>
          <w:rStyle w:val="Hyperlink"/>
          <w:rFonts w:cstheme="minorHAnsi"/>
          <w:color w:val="FF0000"/>
          <w:u w:val="none"/>
        </w:rPr>
        <w:t xml:space="preserve"> </w:t>
      </w:r>
      <w:r w:rsidRPr="002A6518">
        <w:rPr>
          <w:rStyle w:val="Hyperlink"/>
          <w:rFonts w:cstheme="minorHAnsi"/>
          <w:color w:val="auto"/>
          <w:u w:val="none"/>
        </w:rPr>
        <w:t xml:space="preserve">can go up an order to a cubic Bezier curve which offers a second controllable point. Cubic Bezier curves allow you to create a curve like the quadratic method </w:t>
      </w:r>
      <w:r w:rsidR="00105FFF">
        <w:rPr>
          <w:rStyle w:val="Hyperlink"/>
          <w:rFonts w:cstheme="minorHAnsi"/>
          <w:color w:val="auto"/>
          <w:u w:val="none"/>
        </w:rPr>
        <w:t xml:space="preserve">but also create curves </w:t>
      </w:r>
      <w:r w:rsidR="00105FFF">
        <w:rPr>
          <w:rStyle w:val="Hyperlink"/>
          <w:rFonts w:cstheme="minorHAnsi"/>
          <w:color w:val="auto"/>
          <w:u w:val="none"/>
        </w:rPr>
        <w:t>like the</w:t>
      </w:r>
      <w:r w:rsidRPr="002A6518">
        <w:rPr>
          <w:rStyle w:val="Hyperlink"/>
          <w:rFonts w:cstheme="minorHAnsi"/>
          <w:color w:val="auto"/>
          <w:u w:val="none"/>
        </w:rPr>
        <w:t xml:space="preserve"> </w:t>
      </w:r>
      <w:r w:rsidR="00214A40">
        <w:rPr>
          <w:rStyle w:val="Hyperlink"/>
          <w:rFonts w:cstheme="minorHAnsi"/>
          <w:color w:val="FF0000"/>
          <w:u w:val="none"/>
        </w:rPr>
        <w:t>diagram</w:t>
      </w:r>
      <w:r w:rsidR="001E0E19">
        <w:rPr>
          <w:rStyle w:val="Hyperlink"/>
          <w:rFonts w:cstheme="minorHAnsi"/>
          <w:color w:val="FF0000"/>
          <w:u w:val="none"/>
        </w:rPr>
        <w:t>s</w:t>
      </w:r>
      <w:r w:rsidR="00214A40">
        <w:rPr>
          <w:rStyle w:val="Hyperlink"/>
          <w:rFonts w:cstheme="minorHAnsi"/>
          <w:color w:val="FF0000"/>
          <w:u w:val="none"/>
        </w:rPr>
        <w:t xml:space="preserve"> </w:t>
      </w:r>
      <w:r w:rsidR="001E0E19">
        <w:rPr>
          <w:rStyle w:val="Hyperlink"/>
          <w:rFonts w:cstheme="minorHAnsi"/>
          <w:color w:val="auto"/>
          <w:u w:val="none"/>
        </w:rPr>
        <w:t>below</w:t>
      </w:r>
      <w:r w:rsidRPr="002A6518">
        <w:rPr>
          <w:rStyle w:val="Hyperlink"/>
          <w:rFonts w:cstheme="minorHAnsi"/>
          <w:color w:val="auto"/>
          <w:u w:val="none"/>
        </w:rPr>
        <w:t>.</w:t>
      </w:r>
      <w:r w:rsidR="000629A9" w:rsidRPr="000629A9">
        <w:rPr>
          <w:rFonts w:cstheme="minorHAnsi"/>
          <w:noProof/>
          <w:lang w:eastAsia="en-GB"/>
        </w:rPr>
        <w:t xml:space="preserve"> </w:t>
      </w:r>
      <w:r w:rsidR="000629A9">
        <w:rPr>
          <w:rFonts w:cstheme="minorHAnsi"/>
          <w:noProof/>
          <w:lang w:eastAsia="en-GB"/>
        </w:rPr>
        <mc:AlternateContent>
          <mc:Choice Requires="wpg">
            <w:drawing>
              <wp:inline distT="0" distB="0" distL="0" distR="0" wp14:anchorId="167EEBC0" wp14:editId="1E26E68A">
                <wp:extent cx="1569720" cy="1569720"/>
                <wp:effectExtent l="0" t="0" r="0" b="0"/>
                <wp:docPr id="34" name="Group 34"/>
                <wp:cNvGraphicFramePr/>
                <a:graphic xmlns:a="http://schemas.openxmlformats.org/drawingml/2006/main">
                  <a:graphicData uri="http://schemas.microsoft.com/office/word/2010/wordprocessingGroup">
                    <wpg:wgp>
                      <wpg:cNvGrpSpPr/>
                      <wpg:grpSpPr>
                        <a:xfrm>
                          <a:off x="0" y="0"/>
                          <a:ext cx="1569720" cy="1569720"/>
                          <a:chOff x="0" y="0"/>
                          <a:chExt cx="1569720" cy="1569720"/>
                        </a:xfrm>
                      </wpg:grpSpPr>
                      <pic:pic xmlns:pic="http://schemas.openxmlformats.org/drawingml/2006/picture">
                        <pic:nvPicPr>
                          <pic:cNvPr id="7" name="Picture 7" descr="deCasteljau algorithm"/>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wps:wsp>
                        <wps:cNvPr id="33" name="Rectangle 33"/>
                        <wps:cNvSpPr/>
                        <wps:spPr>
                          <a:xfrm>
                            <a:off x="560717" y="1276710"/>
                            <a:ext cx="319177" cy="1811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44E97F" id="Group 34" o:spid="_x0000_s1026" style="width:123.6pt;height:123.6pt;mso-position-horizontal-relative:char;mso-position-vertical-relative:line" coordsize="15697,1569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deCasteljau algorithm" style="position:absolute;width:15697;height:1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">
                  <v:imagedata r:id="rId16" o:title="deCasteljau algorithm"/>
                  <v:path arrowok="t"/>
                </v:shape>
                <v:rect id="Rectangle 33" o:spid="_x0000_s1028" style="position:absolute;left:5607;top:12767;width:3191;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w10:anchorlock/>
              </v:group>
            </w:pict>
          </mc:Fallback>
        </mc:AlternateContent>
      </w:r>
      <w:r w:rsidR="000629A9">
        <w:rPr>
          <w:noProof/>
          <w:lang w:eastAsia="en-GB"/>
        </w:rPr>
        <mc:AlternateContent>
          <mc:Choice Requires="wps">
            <w:drawing>
              <wp:inline distT="0" distB="0" distL="0" distR="0" wp14:anchorId="562418B3" wp14:editId="41D46863">
                <wp:extent cx="2286000" cy="495300"/>
                <wp:effectExtent l="0" t="0" r="0" b="0"/>
                <wp:docPr id="71" name="Text Box 71"/>
                <wp:cNvGraphicFramePr/>
                <a:graphic xmlns:a="http://schemas.openxmlformats.org/drawingml/2006/main">
                  <a:graphicData uri="http://schemas.microsoft.com/office/word/2010/wordprocessingShape">
                    <wps:wsp>
                      <wps:cNvSpPr txBox="1"/>
                      <wps:spPr>
                        <a:xfrm>
                          <a:off x="0" y="0"/>
                          <a:ext cx="2286000" cy="495300"/>
                        </a:xfrm>
                        <a:prstGeom prst="rect">
                          <a:avLst/>
                        </a:prstGeom>
                        <a:solidFill>
                          <a:prstClr val="white"/>
                        </a:solidFill>
                        <a:ln>
                          <a:noFill/>
                        </a:ln>
                      </wps:spPr>
                      <wps:txbx>
                        <w:txbxContent>
                          <w:p w14:paraId="717B3A06" w14:textId="0AF48FE5" w:rsidR="00AC4FFB" w:rsidRPr="008A4841" w:rsidRDefault="00AC4FFB" w:rsidP="000629A9">
                            <w:pPr>
                              <w:pStyle w:val="Caption"/>
                              <w:rPr>
                                <w:rFonts w:cstheme="minorHAnsi"/>
                              </w:rPr>
                            </w:pPr>
                            <w:r>
                              <w:t xml:space="preserve">Figure </w:t>
                            </w:r>
                            <w:fldSimple w:instr=" SEQ Figure \* ARABIC ">
                              <w:r>
                                <w:rPr>
                                  <w:noProof/>
                                </w:rPr>
                                <w:t>7</w:t>
                              </w:r>
                            </w:fldSimple>
                            <w:r>
                              <w:t xml:space="preserve"> </w:t>
                            </w:r>
                            <w:r w:rsidRPr="00E30B15">
                              <w:t xml:space="preserve"> Example of cubic Bezier curve from: </w:t>
                            </w:r>
                            <w:sdt>
                              <w:sdtPr>
                                <w:id w:val="-1578815849"/>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62418B3" id="Text Box 71" o:spid="_x0000_s1034" type="#_x0000_t202" style="width:18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" stroked="f">
                <v:textbox inset="0,0,0,0">
                  <w:txbxContent>
                    <w:p w14:paraId="717B3A06" w14:textId="0AF48FE5" w:rsidR="00AC4FFB" w:rsidRPr="008A4841" w:rsidRDefault="00AC4FFB" w:rsidP="000629A9">
                      <w:pPr>
                        <w:pStyle w:val="Caption"/>
                        <w:rPr>
                          <w:rFonts w:cstheme="minorHAnsi"/>
                        </w:rPr>
                      </w:pPr>
                      <w:r>
                        <w:t xml:space="preserve">Figure </w:t>
                      </w:r>
                      <w:fldSimple w:instr=" SEQ Figure \* ARABIC ">
                        <w:r>
                          <w:rPr>
                            <w:noProof/>
                          </w:rPr>
                          <w:t>7</w:t>
                        </w:r>
                      </w:fldSimple>
                      <w:r>
                        <w:t xml:space="preserve"> </w:t>
                      </w:r>
                      <w:r w:rsidRPr="00E30B15">
                        <w:t xml:space="preserve"> Example of cubic Bezier curve from: </w:t>
                      </w:r>
                      <w:sdt>
                        <w:sdtPr>
                          <w:id w:val="-1578815849"/>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v:textbox>
                <w10:anchorlock/>
              </v:shape>
            </w:pict>
          </mc:Fallback>
        </mc:AlternateContent>
      </w:r>
      <w:r w:rsidR="000629A9">
        <w:rPr>
          <w:rFonts w:cstheme="minorHAnsi"/>
          <w:noProof/>
          <w:lang w:eastAsia="en-GB"/>
        </w:rPr>
        <w:drawing>
          <wp:inline distT="0" distB="0" distL="0" distR="0" wp14:anchorId="1E64880A" wp14:editId="11C3B317">
            <wp:extent cx="2147570" cy="1517650"/>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47570" cy="1517650"/>
                    </a:xfrm>
                    <a:prstGeom prst="rect">
                      <a:avLst/>
                    </a:prstGeom>
                  </pic:spPr>
                </pic:pic>
              </a:graphicData>
            </a:graphic>
          </wp:inline>
        </w:drawing>
      </w:r>
      <w:r w:rsidR="000629A9">
        <w:rPr>
          <w:noProof/>
          <w:lang w:eastAsia="en-GB"/>
        </w:rPr>
        <mc:AlternateContent>
          <mc:Choice Requires="wps">
            <w:drawing>
              <wp:inline distT="0" distB="0" distL="0" distR="0" wp14:anchorId="7D444E48" wp14:editId="407C0995">
                <wp:extent cx="2147570" cy="635"/>
                <wp:effectExtent l="0" t="0" r="5080" b="0"/>
                <wp:docPr id="72" name="Text Box 72"/>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3BD7E0D0" w14:textId="77777777" w:rsidR="00AC4FFB" w:rsidRPr="007A287F" w:rsidRDefault="00AC4FFB" w:rsidP="000629A9">
                            <w:pPr>
                              <w:pStyle w:val="Caption"/>
                              <w:rPr>
                                <w:rFonts w:cstheme="minorHAnsi"/>
                                <w:noProof/>
                              </w:rPr>
                            </w:pPr>
                            <w:r>
                              <w:t xml:space="preserve">Figure </w:t>
                            </w:r>
                            <w:fldSimple w:instr=" SEQ Figure \* ARABIC ">
                              <w:r>
                                <w:rPr>
                                  <w:noProof/>
                                </w:rPr>
                                <w:t>9</w:t>
                              </w:r>
                            </w:fldSimple>
                            <w:r>
                              <w:t xml:space="preserve"> </w:t>
                            </w:r>
                            <w:r w:rsidRPr="00C2220C">
                              <w:t>Example of cubic Bezier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D444E48" id="Text Box 72" o:spid="_x0000_s1035" type="#_x0000_t202" style="width:169.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uyLwIAAGYEAAAOAAAAZHJzL2Uyb0RvYy54bWysVMFu2zAMvQ/YPwi6L06ytSm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bcmaF&#10;IY12qgvsM3SMXMRP63xOaVtHiaEjP+k8+D05I+yuQhO/BIhRnJg+X9mN1SQ5p5NPs5sZhSTFbj/e&#10;xB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" stroked="f">
                <v:textbox style="mso-fit-shape-to-text:t" inset="0,0,0,0">
                  <w:txbxContent>
                    <w:p w14:paraId="3BD7E0D0" w14:textId="77777777" w:rsidR="00AC4FFB" w:rsidRPr="007A287F" w:rsidRDefault="00AC4FFB" w:rsidP="000629A9">
                      <w:pPr>
                        <w:pStyle w:val="Caption"/>
                        <w:rPr>
                          <w:rFonts w:cstheme="minorHAnsi"/>
                          <w:noProof/>
                        </w:rPr>
                      </w:pPr>
                      <w:r>
                        <w:t xml:space="preserve">Figure </w:t>
                      </w:r>
                      <w:fldSimple w:instr=" SEQ Figure \* ARABIC ">
                        <w:r>
                          <w:rPr>
                            <w:noProof/>
                          </w:rPr>
                          <w:t>9</w:t>
                        </w:r>
                      </w:fldSimple>
                      <w:r>
                        <w:t xml:space="preserve"> </w:t>
                      </w:r>
                      <w:r w:rsidRPr="00C2220C">
                        <w:t>Example of cubic Bezier curve</w:t>
                      </w:r>
                    </w:p>
                  </w:txbxContent>
                </v:textbox>
                <w10:anchorlock/>
              </v:shape>
            </w:pict>
          </mc:Fallback>
        </mc:AlternateContent>
      </w:r>
    </w:p>
    <w:p w14:paraId="4ECFCB6B" w14:textId="0311EAA6"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Stopping at cubic Bezier curves is a good </w:t>
      </w:r>
      <w:r w:rsidRPr="005C1D8C">
        <w:rPr>
          <w:rStyle w:val="Hyperlink"/>
          <w:rFonts w:cstheme="minorHAnsi"/>
          <w:noProof/>
          <w:color w:val="auto"/>
          <w:u w:val="none"/>
        </w:rPr>
        <w:t>idea,</w:t>
      </w:r>
      <w:r w:rsidRPr="002A6518">
        <w:rPr>
          <w:rStyle w:val="Hyperlink"/>
          <w:rFonts w:cstheme="minorHAnsi"/>
          <w:color w:val="auto"/>
          <w:u w:val="none"/>
        </w:rPr>
        <w:t xml:space="preserve"> since it offers a lot of control over a curve, and any Bezier curves with an order that exceeds cubic </w:t>
      </w:r>
      <w:r w:rsidRPr="005C1D8C">
        <w:rPr>
          <w:rStyle w:val="Hyperlink"/>
          <w:rFonts w:cstheme="minorHAnsi"/>
          <w:noProof/>
          <w:color w:val="auto"/>
          <w:u w:val="none"/>
        </w:rPr>
        <w:t>start</w:t>
      </w:r>
      <w:r w:rsidRPr="002A6518">
        <w:rPr>
          <w:rStyle w:val="Hyperlink"/>
          <w:rFonts w:cstheme="minorHAnsi"/>
          <w:color w:val="auto"/>
          <w:u w:val="none"/>
        </w:rPr>
        <w:t xml:space="preserve"> to become more computationally expensive since </w:t>
      </w:r>
      <w:r w:rsidRPr="00214A40">
        <w:rPr>
          <w:rStyle w:val="Hyperlink"/>
          <w:rFonts w:cstheme="minorHAnsi"/>
          <w:color w:val="FF0000"/>
          <w:u w:val="none"/>
        </w:rPr>
        <w:t>we</w:t>
      </w:r>
      <w:r w:rsidR="00214A40" w:rsidRPr="00214A40">
        <w:rPr>
          <w:rStyle w:val="Hyperlink"/>
          <w:rFonts w:cstheme="minorHAnsi"/>
          <w:color w:val="FF0000"/>
          <w:u w:val="none"/>
        </w:rPr>
        <w:t>’</w:t>
      </w:r>
      <w:r w:rsidRPr="00214A40">
        <w:rPr>
          <w:rStyle w:val="Hyperlink"/>
          <w:rFonts w:cstheme="minorHAnsi"/>
          <w:color w:val="FF0000"/>
          <w:u w:val="none"/>
        </w:rPr>
        <w:t>re</w:t>
      </w:r>
      <w:r w:rsidRPr="002A6518">
        <w:rPr>
          <w:rStyle w:val="Hyperlink"/>
          <w:rFonts w:cstheme="minorHAnsi"/>
          <w:color w:val="auto"/>
          <w:u w:val="none"/>
        </w:rPr>
        <w:t xml:space="preserve"> exponentially increasing the number of iterations where we linearly interpolate. However, there is a </w:t>
      </w:r>
      <w:r w:rsidRPr="005C1D8C">
        <w:rPr>
          <w:rStyle w:val="Hyperlink"/>
          <w:rFonts w:cstheme="minorHAnsi"/>
          <w:noProof/>
          <w:color w:val="auto"/>
          <w:u w:val="none"/>
        </w:rPr>
        <w:t>workaround</w:t>
      </w:r>
      <w:r w:rsidRPr="002A6518">
        <w:rPr>
          <w:rStyle w:val="Hyperlink"/>
          <w:rFonts w:cstheme="minorHAnsi"/>
          <w:color w:val="auto"/>
          <w:u w:val="none"/>
        </w:rPr>
        <w:t>, Bezier and other curves methods can be pieced together to create longer curves without exponentially increasing the cost to compute.</w:t>
      </w:r>
      <w:r w:rsidR="00613779" w:rsidRPr="00613779">
        <w:rPr>
          <w:noProof/>
          <w:lang w:eastAsia="en-GB"/>
        </w:rPr>
        <w:t xml:space="preserve"> </w:t>
      </w:r>
      <w:r w:rsidR="00613779">
        <w:rPr>
          <w:noProof/>
          <w:lang w:eastAsia="en-GB"/>
        </w:rPr>
        <w:drawing>
          <wp:inline distT="0" distB="0" distL="0" distR="0" wp14:anchorId="4D89F88E" wp14:editId="41114843">
            <wp:extent cx="1981200"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1200" cy="1849120"/>
                    </a:xfrm>
                    <a:prstGeom prst="rect">
                      <a:avLst/>
                    </a:prstGeom>
                  </pic:spPr>
                </pic:pic>
              </a:graphicData>
            </a:graphic>
          </wp:inline>
        </w:drawing>
      </w:r>
      <w:r w:rsidR="00613779">
        <w:rPr>
          <w:noProof/>
          <w:lang w:eastAsia="en-GB"/>
        </w:rPr>
        <mc:AlternateContent>
          <mc:Choice Requires="wps">
            <w:drawing>
              <wp:inline distT="0" distB="0" distL="0" distR="0" wp14:anchorId="19726D72" wp14:editId="55DD5CA5">
                <wp:extent cx="1941195" cy="635"/>
                <wp:effectExtent l="0" t="0" r="1905" b="0"/>
                <wp:docPr id="73" name="Text Box 73"/>
                <wp:cNvGraphicFramePr/>
                <a:graphic xmlns:a="http://schemas.openxmlformats.org/drawingml/2006/main">
                  <a:graphicData uri="http://schemas.microsoft.com/office/word/2010/wordprocessingShape">
                    <wps:wsp>
                      <wps:cNvSpPr txBox="1"/>
                      <wps:spPr>
                        <a:xfrm>
                          <a:off x="0" y="0"/>
                          <a:ext cx="1941195" cy="635"/>
                        </a:xfrm>
                        <a:prstGeom prst="rect">
                          <a:avLst/>
                        </a:prstGeom>
                        <a:solidFill>
                          <a:prstClr val="white"/>
                        </a:solidFill>
                        <a:ln>
                          <a:noFill/>
                        </a:ln>
                      </wps:spPr>
                      <wps:txbx>
                        <w:txbxContent>
                          <w:p w14:paraId="1F6CC8CB" w14:textId="77777777" w:rsidR="00AC4FFB" w:rsidRDefault="00AC4FFB" w:rsidP="00613779">
                            <w:pPr>
                              <w:pStyle w:val="Caption"/>
                              <w:rPr>
                                <w:noProof/>
                              </w:rPr>
                            </w:pPr>
                            <w:r>
                              <w:t xml:space="preserve">Figure </w:t>
                            </w:r>
                            <w:fldSimple w:instr=" SEQ Figure \* ARABIC ">
                              <w:r>
                                <w:rPr>
                                  <w:noProof/>
                                </w:rPr>
                                <w:t>10</w:t>
                              </w:r>
                            </w:fldSimple>
                            <w:r>
                              <w:t xml:space="preserve"> </w:t>
                            </w:r>
                            <w:r w:rsidRPr="005C1D59">
                              <w:t>Piecewise Bezier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726D72" id="Text Box 73" o:spid="_x0000_s1036" type="#_x0000_t202" style="width:152.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VwMAIAAGY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" stroked="f">
                <v:textbox style="mso-fit-shape-to-text:t" inset="0,0,0,0">
                  <w:txbxContent>
                    <w:p w14:paraId="1F6CC8CB" w14:textId="77777777" w:rsidR="00AC4FFB" w:rsidRDefault="00AC4FFB" w:rsidP="00613779">
                      <w:pPr>
                        <w:pStyle w:val="Caption"/>
                        <w:rPr>
                          <w:noProof/>
                        </w:rPr>
                      </w:pPr>
                      <w:r>
                        <w:t xml:space="preserve">Figure </w:t>
                      </w:r>
                      <w:fldSimple w:instr=" SEQ Figure \* ARABIC ">
                        <w:r>
                          <w:rPr>
                            <w:noProof/>
                          </w:rPr>
                          <w:t>10</w:t>
                        </w:r>
                      </w:fldSimple>
                      <w:r>
                        <w:t xml:space="preserve"> </w:t>
                      </w:r>
                      <w:r w:rsidRPr="005C1D59">
                        <w:t>Piecewise Bezier curve</w:t>
                      </w:r>
                    </w:p>
                  </w:txbxContent>
                </v:textbox>
                <w10:anchorlock/>
              </v:shape>
            </w:pict>
          </mc:Fallback>
        </mc:AlternateContent>
      </w:r>
    </w:p>
    <w:p w14:paraId="3AB50793" w14:textId="6A99C80C" w:rsidR="002A6518" w:rsidRPr="00702923" w:rsidRDefault="002A6518" w:rsidP="00712AB6">
      <w:pPr>
        <w:rPr>
          <w:rStyle w:val="Hyperlink"/>
          <w:rFonts w:cstheme="minorHAnsi"/>
          <w:color w:val="FF0000"/>
          <w:u w:val="none"/>
        </w:rPr>
      </w:pPr>
      <w:r w:rsidRPr="002A6518">
        <w:rPr>
          <w:rStyle w:val="Hyperlink"/>
          <w:rFonts w:cstheme="minorHAnsi"/>
          <w:color w:val="auto"/>
          <w:u w:val="none"/>
        </w:rPr>
        <w:t xml:space="preserve">Above is an example of two connected cubic Bezier curves. For two Bezier curves to </w:t>
      </w:r>
      <w:r w:rsidRPr="002A6518">
        <w:rPr>
          <w:rStyle w:val="Hyperlink"/>
          <w:rFonts w:cstheme="minorHAnsi"/>
          <w:color w:val="auto"/>
          <w:u w:val="none"/>
        </w:rPr>
        <w:lastRenderedPageBreak/>
        <w:t xml:space="preserve">smoothly connect the two tangents formed either side of the </w:t>
      </w:r>
      <w:r w:rsidRPr="005C1D8C">
        <w:rPr>
          <w:rStyle w:val="Hyperlink"/>
          <w:rFonts w:cstheme="minorHAnsi"/>
          <w:noProof/>
          <w:color w:val="auto"/>
          <w:u w:val="none"/>
        </w:rPr>
        <w:t>middle</w:t>
      </w:r>
      <w:r w:rsidR="005C1D8C" w:rsidRPr="005C1D8C">
        <w:rPr>
          <w:rStyle w:val="Hyperlink"/>
          <w:rFonts w:cstheme="minorHAnsi"/>
          <w:noProof/>
          <w:color w:val="auto"/>
          <w:u w:val="none"/>
        </w:rPr>
        <w:t>-</w:t>
      </w:r>
      <w:r w:rsidRPr="005C1D8C">
        <w:rPr>
          <w:rStyle w:val="Hyperlink"/>
          <w:rFonts w:cstheme="minorHAnsi"/>
          <w:noProof/>
          <w:color w:val="auto"/>
          <w:u w:val="none"/>
        </w:rPr>
        <w:t>end point</w:t>
      </w:r>
      <w:r w:rsidRPr="002A6518">
        <w:rPr>
          <w:rStyle w:val="Hyperlink"/>
          <w:rFonts w:cstheme="minorHAnsi"/>
          <w:color w:val="auto"/>
          <w:u w:val="none"/>
        </w:rPr>
        <w:t xml:space="preserve"> must be equal in magnitude and opposite in direction. Bezier curves offer a </w:t>
      </w:r>
      <w:r w:rsidRPr="005C1D8C">
        <w:rPr>
          <w:rStyle w:val="Hyperlink"/>
          <w:rFonts w:cstheme="minorHAnsi"/>
          <w:noProof/>
          <w:color w:val="auto"/>
          <w:u w:val="none"/>
        </w:rPr>
        <w:t>lot</w:t>
      </w:r>
      <w:r w:rsidR="005C1D8C">
        <w:rPr>
          <w:rStyle w:val="Hyperlink"/>
          <w:rFonts w:cstheme="minorHAnsi"/>
          <w:noProof/>
          <w:color w:val="auto"/>
          <w:u w:val="none"/>
        </w:rPr>
        <w:t xml:space="preserve"> of</w:t>
      </w:r>
      <w:r w:rsidRPr="002A6518">
        <w:rPr>
          <w:rStyle w:val="Hyperlink"/>
          <w:rFonts w:cstheme="minorHAnsi"/>
          <w:color w:val="auto"/>
          <w:u w:val="none"/>
        </w:rPr>
        <w:t xml:space="preserve"> control as they can be easily manipulated using control points to push and pull the curve in certain ways. However, what</w:t>
      </w:r>
      <w:r w:rsidR="00613779">
        <w:rPr>
          <w:rStyle w:val="Hyperlink"/>
          <w:rFonts w:cstheme="minorHAnsi"/>
          <w:color w:val="auto"/>
          <w:u w:val="none"/>
        </w:rPr>
        <w:t xml:space="preserve"> if</w:t>
      </w:r>
      <w:r w:rsidRPr="002A6518">
        <w:rPr>
          <w:rStyle w:val="Hyperlink"/>
          <w:rFonts w:cstheme="minorHAnsi"/>
          <w:color w:val="auto"/>
          <w:u w:val="none"/>
        </w:rPr>
        <w:t xml:space="preserve"> we want</w:t>
      </w:r>
      <w:r w:rsidR="00613779">
        <w:rPr>
          <w:rStyle w:val="Hyperlink"/>
          <w:rFonts w:cstheme="minorHAnsi"/>
          <w:color w:val="auto"/>
          <w:u w:val="none"/>
        </w:rPr>
        <w:t>ed</w:t>
      </w:r>
      <w:r w:rsidRPr="002A6518">
        <w:rPr>
          <w:rStyle w:val="Hyperlink"/>
          <w:rFonts w:cstheme="minorHAnsi"/>
          <w:color w:val="auto"/>
          <w:u w:val="none"/>
        </w:rPr>
        <w:t xml:space="preserve"> a curve that goes through all the points we give it?</w:t>
      </w:r>
    </w:p>
    <w:p w14:paraId="4DF07695" w14:textId="701F2BA9" w:rsidR="002A6518" w:rsidRPr="002A6518" w:rsidRDefault="002A6518" w:rsidP="00712AB6">
      <w:pPr>
        <w:pStyle w:val="Heading2"/>
        <w:rPr>
          <w:rStyle w:val="Hyperlink"/>
          <w:color w:val="000000" w:themeColor="text1"/>
          <w:u w:val="none"/>
        </w:rPr>
      </w:pPr>
      <w:bookmarkStart w:id="11" w:name="_Toc5197834"/>
      <w:r w:rsidRPr="002A6518">
        <w:rPr>
          <w:rStyle w:val="Hyperlink"/>
          <w:color w:val="000000" w:themeColor="text1"/>
          <w:u w:val="none"/>
        </w:rPr>
        <w:t>Cardinal Splines and Catmull-Rom Splines</w:t>
      </w:r>
      <w:bookmarkEnd w:id="11"/>
    </w:p>
    <w:p w14:paraId="71BA6476" w14:textId="6E877913" w:rsidR="002A6518" w:rsidRPr="002A6518" w:rsidRDefault="002A6518" w:rsidP="00712AB6">
      <w:pPr>
        <w:rPr>
          <w:rStyle w:val="Hyperlink"/>
          <w:rFonts w:cstheme="minorHAnsi"/>
          <w:noProof/>
          <w:color w:val="auto"/>
          <w:u w:val="none"/>
          <w:lang w:eastAsia="en-GB"/>
        </w:rPr>
      </w:pPr>
      <w:r w:rsidRPr="002A6518">
        <w:rPr>
          <w:rStyle w:val="Hyperlink"/>
          <w:rFonts w:cstheme="minorHAnsi"/>
          <w:color w:val="auto"/>
          <w:u w:val="none"/>
        </w:rPr>
        <w:t>Cardinal splines are a series of connected curves, so in the piecewise Bezier example above the curve would be considered a cardinal spline. Catmull-Rom splines are a type of cardinal spline made from multiple Hermite splines. Hermite spline interpolation creates a curve using two control points and two tangents. The tangents control the initial and end directions and the magnitude controls how much it curves.</w:t>
      </w:r>
      <w:r w:rsidR="00613779" w:rsidRPr="00613779">
        <w:rPr>
          <w:rFonts w:cstheme="minorHAnsi"/>
          <w:noProof/>
          <w:lang w:eastAsia="en-GB"/>
        </w:rPr>
        <w:t xml:space="preserve"> </w:t>
      </w:r>
      <w:r w:rsidR="00613779" w:rsidRPr="002A6518">
        <w:rPr>
          <w:rFonts w:cstheme="minorHAnsi"/>
          <w:noProof/>
          <w:lang w:eastAsia="en-GB"/>
        </w:rPr>
        <w:drawing>
          <wp:inline distT="0" distB="0" distL="0" distR="0" wp14:anchorId="5093D14C" wp14:editId="51D140C7">
            <wp:extent cx="1909445" cy="2290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9445" cy="2290445"/>
                    </a:xfrm>
                    <a:prstGeom prst="rect">
                      <a:avLst/>
                    </a:prstGeom>
                    <a:noFill/>
                    <a:ln>
                      <a:noFill/>
                    </a:ln>
                  </pic:spPr>
                </pic:pic>
              </a:graphicData>
            </a:graphic>
          </wp:inline>
        </w:drawing>
      </w:r>
    </w:p>
    <w:p w14:paraId="561A6EDC" w14:textId="77777777" w:rsidR="00613779" w:rsidRDefault="00613779" w:rsidP="007A7994">
      <w:pPr>
        <w:rPr>
          <w:rStyle w:val="Hyperlink"/>
          <w:rFonts w:cstheme="minorHAnsi"/>
          <w:color w:val="auto"/>
          <w:u w:val="none"/>
        </w:rPr>
      </w:pPr>
      <w:r>
        <w:rPr>
          <w:noProof/>
          <w:lang w:eastAsia="en-GB"/>
        </w:rPr>
        <mc:AlternateContent>
          <mc:Choice Requires="wps">
            <w:drawing>
              <wp:inline distT="0" distB="0" distL="0" distR="0" wp14:anchorId="4A72243D" wp14:editId="17E5161F">
                <wp:extent cx="1909445" cy="635"/>
                <wp:effectExtent l="0" t="0" r="0" b="0"/>
                <wp:docPr id="74" name="Text Box 74"/>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wps:spPr>
                      <wps:txbx>
                        <w:txbxContent>
                          <w:p w14:paraId="6EF86103" w14:textId="77777777" w:rsidR="00AC4FFB" w:rsidRPr="00737E16" w:rsidRDefault="00AC4FFB" w:rsidP="00613779">
                            <w:pPr>
                              <w:pStyle w:val="Caption"/>
                              <w:rPr>
                                <w:rFonts w:cstheme="minorHAnsi"/>
                                <w:noProof/>
                              </w:rPr>
                            </w:pPr>
                            <w:r>
                              <w:t xml:space="preserve">Figure </w:t>
                            </w:r>
                            <w:fldSimple w:instr=" SEQ Figure \* ARABIC ">
                              <w:r>
                                <w:rPr>
                                  <w:noProof/>
                                </w:rPr>
                                <w:t>13</w:t>
                              </w:r>
                            </w:fldSimple>
                            <w:r>
                              <w:t xml:space="preserve"> Hermite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A72243D" id="Text Box 74" o:spid="_x0000_s1037" type="#_x0000_t202" style="width:150.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" stroked="f">
                <v:textbox style="mso-fit-shape-to-text:t" inset="0,0,0,0">
                  <w:txbxContent>
                    <w:p w14:paraId="6EF86103" w14:textId="77777777" w:rsidR="00AC4FFB" w:rsidRPr="00737E16" w:rsidRDefault="00AC4FFB" w:rsidP="00613779">
                      <w:pPr>
                        <w:pStyle w:val="Caption"/>
                        <w:rPr>
                          <w:rFonts w:cstheme="minorHAnsi"/>
                          <w:noProof/>
                        </w:rPr>
                      </w:pPr>
                      <w:r>
                        <w:t xml:space="preserve">Figure </w:t>
                      </w:r>
                      <w:fldSimple w:instr=" SEQ Figure \* ARABIC ">
                        <w:r>
                          <w:rPr>
                            <w:noProof/>
                          </w:rPr>
                          <w:t>13</w:t>
                        </w:r>
                      </w:fldSimple>
                      <w:r>
                        <w:t xml:space="preserve"> Hermite Curve</w:t>
                      </w:r>
                    </w:p>
                  </w:txbxContent>
                </v:textbox>
                <w10:anchorlock/>
              </v:shape>
            </w:pict>
          </mc:Fallback>
        </mc:AlternateContent>
      </w:r>
    </w:p>
    <w:p w14:paraId="73840834" w14:textId="0327096A" w:rsidR="002A6518" w:rsidRPr="007A7994" w:rsidRDefault="002A6518" w:rsidP="007A7994">
      <w:pPr>
        <w:rPr>
          <w:rStyle w:val="Hyperlink"/>
          <w:rFonts w:cstheme="minorHAnsi"/>
          <w:color w:val="auto"/>
          <w:u w:val="none"/>
        </w:rPr>
      </w:pPr>
      <w:r w:rsidRPr="002A6518">
        <w:rPr>
          <w:rStyle w:val="Hyperlink"/>
          <w:rFonts w:cstheme="minorHAnsi"/>
          <w:color w:val="auto"/>
          <w:u w:val="none"/>
        </w:rPr>
        <w:t>To go from individual Hermite splines to Catmull-Rom requires replacing the tangents. This is achieved by creating a tangent from adjacent control points e.g. the tangent for P</w:t>
      </w:r>
      <w:r w:rsidRPr="002A6518">
        <w:rPr>
          <w:rStyle w:val="Hyperlink"/>
          <w:rFonts w:cstheme="minorHAnsi"/>
          <w:color w:val="auto"/>
          <w:u w:val="none"/>
          <w:vertAlign w:val="subscript"/>
        </w:rPr>
        <w:t>1</w:t>
      </w:r>
      <w:r w:rsidRPr="002A6518">
        <w:rPr>
          <w:rStyle w:val="Hyperlink"/>
          <w:rFonts w:cstheme="minorHAnsi"/>
          <w:color w:val="auto"/>
          <w:u w:val="none"/>
        </w:rPr>
        <w:t xml:space="preserve"> would be (P</w:t>
      </w:r>
      <w:r w:rsidRPr="002A6518">
        <w:rPr>
          <w:rStyle w:val="Hyperlink"/>
          <w:rFonts w:cstheme="minorHAnsi"/>
          <w:color w:val="auto"/>
          <w:u w:val="none"/>
          <w:vertAlign w:val="subscript"/>
        </w:rPr>
        <w:t>2</w:t>
      </w:r>
      <w:r w:rsidRPr="002A6518">
        <w:rPr>
          <w:rStyle w:val="Hyperlink"/>
          <w:rFonts w:cstheme="minorHAnsi"/>
          <w:color w:val="auto"/>
          <w:u w:val="none"/>
        </w:rPr>
        <w:t xml:space="preserve"> – P</w:t>
      </w:r>
      <w:r w:rsidRPr="002A6518">
        <w:rPr>
          <w:rStyle w:val="Hyperlink"/>
          <w:rFonts w:cstheme="minorHAnsi"/>
          <w:color w:val="auto"/>
          <w:u w:val="none"/>
          <w:vertAlign w:val="subscript"/>
        </w:rPr>
        <w:t>0</w:t>
      </w:r>
      <w:r w:rsidRPr="002A6518">
        <w:rPr>
          <w:rStyle w:val="Hyperlink"/>
          <w:rFonts w:cstheme="minorHAnsi"/>
          <w:color w:val="auto"/>
          <w:u w:val="none"/>
        </w:rPr>
        <w:t>). We can also control the tension of the curve by adding a constraint to the tangent, α</w:t>
      </w:r>
      <w:r w:rsidR="007A7994">
        <w:rPr>
          <w:rStyle w:val="Hyperlink"/>
          <w:rFonts w:cstheme="minorHAnsi"/>
          <w:color w:val="auto"/>
          <w:u w:val="none"/>
        </w:rPr>
        <w:t>, which controls the magnitude.</w:t>
      </w:r>
      <w:r w:rsidR="00613779" w:rsidRPr="00613779">
        <w:rPr>
          <w:rFonts w:cstheme="minorHAnsi"/>
          <w:noProof/>
          <w:lang w:eastAsia="en-GB"/>
        </w:rPr>
        <w:t xml:space="preserve"> </w:t>
      </w:r>
      <w:r w:rsidR="00613779">
        <w:rPr>
          <w:rFonts w:cstheme="minorHAnsi"/>
          <w:noProof/>
          <w:lang w:eastAsia="en-GB"/>
        </w:rPr>
        <mc:AlternateContent>
          <mc:Choice Requires="wpg">
            <w:drawing>
              <wp:inline distT="0" distB="0" distL="0" distR="0" wp14:anchorId="7DB7526F" wp14:editId="7CE26661">
                <wp:extent cx="1962150" cy="2277110"/>
                <wp:effectExtent l="0" t="0" r="0" b="0"/>
                <wp:docPr id="75" name="Group 75"/>
                <wp:cNvGraphicFramePr/>
                <a:graphic xmlns:a="http://schemas.openxmlformats.org/drawingml/2006/main">
                  <a:graphicData uri="http://schemas.microsoft.com/office/word/2010/wordprocessingGroup">
                    <wpg:wgp>
                      <wpg:cNvGrpSpPr/>
                      <wpg:grpSpPr>
                        <a:xfrm>
                          <a:off x="0" y="0"/>
                          <a:ext cx="1962150" cy="2277110"/>
                          <a:chOff x="0" y="0"/>
                          <a:chExt cx="1962150" cy="2277110"/>
                        </a:xfrm>
                      </wpg:grpSpPr>
                      <pic:pic xmlns:pic="http://schemas.openxmlformats.org/drawingml/2006/picture">
                        <pic:nvPicPr>
                          <pic:cNvPr id="46" name="Picture 4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7150" y="1390650"/>
                            <a:ext cx="1740535" cy="886460"/>
                          </a:xfrm>
                          <a:prstGeom prst="rect">
                            <a:avLst/>
                          </a:prstGeom>
                          <a:noFill/>
                          <a:ln>
                            <a:noFill/>
                          </a:ln>
                        </pic:spPr>
                      </pic:pic>
                      <wpg:grpSp>
                        <wpg:cNvPr id="14" name="Group 14"/>
                        <wpg:cNvGrpSpPr/>
                        <wpg:grpSpPr>
                          <a:xfrm>
                            <a:off x="0" y="0"/>
                            <a:ext cx="1962150" cy="1263650"/>
                            <a:chOff x="0" y="0"/>
                            <a:chExt cx="1962150" cy="1264258"/>
                          </a:xfrm>
                        </wpg:grpSpPr>
                        <pic:pic xmlns:pic="http://schemas.openxmlformats.org/drawingml/2006/picture">
                          <pic:nvPicPr>
                            <pic:cNvPr id="15" name="Picture 15"/>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47708"/>
                              <a:ext cx="1962150" cy="1057275"/>
                            </a:xfrm>
                            <a:prstGeom prst="rect">
                              <a:avLst/>
                            </a:prstGeom>
                            <a:noFill/>
                            <a:ln>
                              <a:noFill/>
                            </a:ln>
                          </pic:spPr>
                        </pic:pic>
                        <wps:wsp>
                          <wps:cNvPr id="18" name="Text Box 18"/>
                          <wps:cNvSpPr txBox="1"/>
                          <wps:spPr>
                            <a:xfrm>
                              <a:off x="119270" y="0"/>
                              <a:ext cx="357809" cy="298174"/>
                            </a:xfrm>
                            <a:prstGeom prst="rect">
                              <a:avLst/>
                            </a:prstGeom>
                            <a:noFill/>
                            <a:ln w="6350">
                              <a:noFill/>
                            </a:ln>
                          </wps:spPr>
                          <wps:txbx>
                            <w:txbxContent>
                              <w:p w14:paraId="0333D296" w14:textId="77777777" w:rsidR="00AC4FFB" w:rsidRPr="00677123" w:rsidRDefault="00AC4FFB" w:rsidP="00613779">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78296" y="437322"/>
                              <a:ext cx="357809" cy="298174"/>
                            </a:xfrm>
                            <a:prstGeom prst="rect">
                              <a:avLst/>
                            </a:prstGeom>
                            <a:noFill/>
                            <a:ln w="6350">
                              <a:noFill/>
                            </a:ln>
                          </wps:spPr>
                          <wps:txbx>
                            <w:txbxContent>
                              <w:p w14:paraId="76227C76" w14:textId="77777777" w:rsidR="00AC4FFB" w:rsidRPr="00677123" w:rsidRDefault="00AC4FFB" w:rsidP="00613779">
                                <w:pPr>
                                  <w:rPr>
                                    <w:vertAlign w:val="subscript"/>
                                  </w:rPr>
                                </w:pPr>
                                <w:r>
                                  <w:t>P</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19917" y="588397"/>
                              <a:ext cx="357809" cy="298174"/>
                            </a:xfrm>
                            <a:prstGeom prst="rect">
                              <a:avLst/>
                            </a:prstGeom>
                            <a:noFill/>
                            <a:ln w="6350">
                              <a:noFill/>
                            </a:ln>
                          </wps:spPr>
                          <wps:txbx>
                            <w:txbxContent>
                              <w:p w14:paraId="240DAF03" w14:textId="77777777" w:rsidR="00AC4FFB" w:rsidRPr="00677123" w:rsidRDefault="00AC4FFB" w:rsidP="00613779">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538578" y="306125"/>
                              <a:ext cx="357809" cy="298174"/>
                            </a:xfrm>
                            <a:prstGeom prst="rect">
                              <a:avLst/>
                            </a:prstGeom>
                            <a:noFill/>
                            <a:ln w="6350">
                              <a:noFill/>
                            </a:ln>
                          </wps:spPr>
                          <wps:txbx>
                            <w:txbxContent>
                              <w:p w14:paraId="3BFFBF1C" w14:textId="77777777" w:rsidR="00AC4FFB" w:rsidRPr="00677123" w:rsidRDefault="00AC4FFB" w:rsidP="00613779">
                                <w:pPr>
                                  <w:rPr>
                                    <w:vertAlign w:val="subscript"/>
                                  </w:rPr>
                                </w:pPr>
                                <w:r>
                                  <w:t>P</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35496" y="966084"/>
                              <a:ext cx="485030" cy="298174"/>
                            </a:xfrm>
                            <a:prstGeom prst="rect">
                              <a:avLst/>
                            </a:prstGeom>
                            <a:noFill/>
                            <a:ln w="6350">
                              <a:noFill/>
                            </a:ln>
                          </wps:spPr>
                          <wps:txbx>
                            <w:txbxContent>
                              <w:p w14:paraId="5D5377C7" w14:textId="77777777" w:rsidR="00AC4FFB" w:rsidRPr="00677123" w:rsidRDefault="00AC4FFB" w:rsidP="00613779">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DB7526F" id="Group 75" o:spid="_x0000_s1038" style="width:154.5pt;height:179.3pt;mso-position-horizontal-relative:char;mso-position-vertical-relative:line" coordsize="19621,2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39" type="#_x0000_t75" style="position:absolute;left:571;top:13906;width:17405;height: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">
                  <v:imagedata r:id="rId22" o:title=""/>
                  <v:path arrowok="t"/>
                </v:shape>
                <v:group id="Group 14" o:spid="_x0000_s1040" style="position:absolute;width:19621;height:12636" coordsize="19621,1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5" o:spid="_x0000_s1041" type="#_x0000_t75" style="position:absolute;top:477;width:1962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">
                    <v:imagedata r:id="rId23" o:title=""/>
                    <v:path arrowok="t"/>
                  </v:shape>
                  <v:shape id="Text Box 18" o:spid="_x0000_s1042" type="#_x0000_t202" style="position:absolute;left:1192;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333D296" w14:textId="77777777" w:rsidR="00AC4FFB" w:rsidRPr="00677123" w:rsidRDefault="00AC4FFB" w:rsidP="00613779">
                          <w:pPr>
                            <w:rPr>
                              <w:vertAlign w:val="subscript"/>
                            </w:rPr>
                          </w:pPr>
                          <w:r>
                            <w:t>P</w:t>
                          </w:r>
                          <w:r>
                            <w:rPr>
                              <w:vertAlign w:val="subscript"/>
                            </w:rPr>
                            <w:t>-1</w:t>
                          </w:r>
                        </w:p>
                      </w:txbxContent>
                    </v:textbox>
                  </v:shape>
                  <v:shape id="Text Box 42" o:spid="_x0000_s1043" type="#_x0000_t202" style="position:absolute;left:2782;top:4373;width:357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6227C76" w14:textId="77777777" w:rsidR="00AC4FFB" w:rsidRPr="00677123" w:rsidRDefault="00AC4FFB" w:rsidP="00613779">
                          <w:pPr>
                            <w:rPr>
                              <w:vertAlign w:val="subscript"/>
                            </w:rPr>
                          </w:pPr>
                          <w:r>
                            <w:t>P</w:t>
                          </w:r>
                          <w:r>
                            <w:rPr>
                              <w:vertAlign w:val="subscript"/>
                            </w:rPr>
                            <w:t>0</w:t>
                          </w:r>
                        </w:p>
                      </w:txbxContent>
                    </v:textbox>
                  </v:shape>
                  <v:shape id="Text Box 43" o:spid="_x0000_s1044" type="#_x0000_t202" style="position:absolute;left:13199;top:5883;width:3578;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40DAF03" w14:textId="77777777" w:rsidR="00AC4FFB" w:rsidRPr="00677123" w:rsidRDefault="00AC4FFB" w:rsidP="00613779">
                          <w:pPr>
                            <w:rPr>
                              <w:vertAlign w:val="subscript"/>
                            </w:rPr>
                          </w:pPr>
                          <w:r>
                            <w:t>P</w:t>
                          </w:r>
                          <w:r>
                            <w:rPr>
                              <w:vertAlign w:val="subscript"/>
                            </w:rPr>
                            <w:t>1</w:t>
                          </w:r>
                        </w:p>
                      </w:txbxContent>
                    </v:textbox>
                  </v:shape>
                  <v:shape id="Text Box 44" o:spid="_x0000_s1045" type="#_x0000_t202" style="position:absolute;left:15385;top:3061;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BFFBF1C" w14:textId="77777777" w:rsidR="00AC4FFB" w:rsidRPr="00677123" w:rsidRDefault="00AC4FFB" w:rsidP="00613779">
                          <w:pPr>
                            <w:rPr>
                              <w:vertAlign w:val="subscript"/>
                            </w:rPr>
                          </w:pPr>
                          <w:r>
                            <w:t>P</w:t>
                          </w:r>
                          <w:r>
                            <w:rPr>
                              <w:vertAlign w:val="subscript"/>
                            </w:rPr>
                            <w:t>2</w:t>
                          </w:r>
                        </w:p>
                      </w:txbxContent>
                    </v:textbox>
                  </v:shape>
                  <v:shape id="Text Box 45" o:spid="_x0000_s1046" type="#_x0000_t202" style="position:absolute;left:7354;top:9660;width:4851;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D5377C7" w14:textId="77777777" w:rsidR="00AC4FFB" w:rsidRPr="00677123" w:rsidRDefault="00AC4FFB" w:rsidP="00613779">
                          <w:r>
                            <w:t>P(t)</w:t>
                          </w:r>
                        </w:p>
                      </w:txbxContent>
                    </v:textbox>
                  </v:shape>
                </v:group>
                <w10:anchorlock/>
              </v:group>
            </w:pict>
          </mc:Fallback>
        </mc:AlternateContent>
      </w:r>
      <w:r w:rsidR="00613779">
        <w:rPr>
          <w:noProof/>
          <w:lang w:eastAsia="en-GB"/>
        </w:rPr>
        <mc:AlternateContent>
          <mc:Choice Requires="wps">
            <w:drawing>
              <wp:inline distT="0" distB="0" distL="0" distR="0" wp14:anchorId="60CE5AA1" wp14:editId="6777BD99">
                <wp:extent cx="1962150" cy="635"/>
                <wp:effectExtent l="0" t="0" r="0" b="0"/>
                <wp:docPr id="76" name="Text Box 76"/>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00925F61" w14:textId="77777777" w:rsidR="00AC4FFB" w:rsidRPr="00183DD7" w:rsidRDefault="00AC4FFB" w:rsidP="00613779">
                            <w:pPr>
                              <w:pStyle w:val="Caption"/>
                              <w:rPr>
                                <w:rFonts w:cstheme="minorHAnsi"/>
                                <w:noProof/>
                              </w:rPr>
                            </w:pPr>
                            <w:r>
                              <w:t xml:space="preserve">Figure </w:t>
                            </w:r>
                            <w:fldSimple w:instr=" SEQ Figure \* ARABIC ">
                              <w:r>
                                <w:rPr>
                                  <w:noProof/>
                                </w:rPr>
                                <w:t>11</w:t>
                              </w:r>
                            </w:fldSimple>
                            <w:r>
                              <w:t xml:space="preserve"> </w:t>
                            </w:r>
                            <w:r w:rsidRPr="007B267E">
                              <w:t>Catmull-Rom spline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CE5AA1" id="Text Box 76" o:spid="_x0000_s1047" type="#_x0000_t202" style="width:15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J1LgIAAGc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" stroked="f">
                <v:textbox style="mso-fit-shape-to-text:t" inset="0,0,0,0">
                  <w:txbxContent>
                    <w:p w14:paraId="00925F61" w14:textId="77777777" w:rsidR="00AC4FFB" w:rsidRPr="00183DD7" w:rsidRDefault="00AC4FFB" w:rsidP="00613779">
                      <w:pPr>
                        <w:pStyle w:val="Caption"/>
                        <w:rPr>
                          <w:rFonts w:cstheme="minorHAnsi"/>
                          <w:noProof/>
                        </w:rPr>
                      </w:pPr>
                      <w:r>
                        <w:t xml:space="preserve">Figure </w:t>
                      </w:r>
                      <w:fldSimple w:instr=" SEQ Figure \* ARABIC ">
                        <w:r>
                          <w:rPr>
                            <w:noProof/>
                          </w:rPr>
                          <w:t>11</w:t>
                        </w:r>
                      </w:fldSimple>
                      <w:r>
                        <w:t xml:space="preserve"> </w:t>
                      </w:r>
                      <w:r w:rsidRPr="007B267E">
                        <w:t>Catmull-Rom spline</w:t>
                      </w:r>
                    </w:p>
                  </w:txbxContent>
                </v:textbox>
                <w10:anchorlock/>
              </v:shape>
            </w:pict>
          </mc:Fallback>
        </mc:AlternateContent>
      </w:r>
      <w:r w:rsidR="00613779">
        <w:rPr>
          <w:noProof/>
          <w:lang w:eastAsia="en-GB"/>
        </w:rPr>
        <w:drawing>
          <wp:inline distT="0" distB="0" distL="0" distR="0" wp14:anchorId="0001C61B" wp14:editId="3433D1D8">
            <wp:extent cx="3367067" cy="723900"/>
            <wp:effectExtent l="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375779" cy="725773"/>
                    </a:xfrm>
                    <a:prstGeom prst="rect">
                      <a:avLst/>
                    </a:prstGeom>
                  </pic:spPr>
                </pic:pic>
              </a:graphicData>
            </a:graphic>
          </wp:inline>
        </w:drawing>
      </w:r>
      <w:r w:rsidR="00613779">
        <w:rPr>
          <w:noProof/>
          <w:lang w:eastAsia="en-GB"/>
        </w:rPr>
        <mc:AlternateContent>
          <mc:Choice Requires="wps">
            <w:drawing>
              <wp:inline distT="0" distB="0" distL="0" distR="0" wp14:anchorId="0BA0DB83" wp14:editId="420F061B">
                <wp:extent cx="2640965" cy="354617"/>
                <wp:effectExtent l="0" t="0" r="6985" b="7620"/>
                <wp:docPr id="78" name="Text Box 78"/>
                <wp:cNvGraphicFramePr/>
                <a:graphic xmlns:a="http://schemas.openxmlformats.org/drawingml/2006/main">
                  <a:graphicData uri="http://schemas.microsoft.com/office/word/2010/wordprocessingShape">
                    <wps:wsp>
                      <wps:cNvSpPr txBox="1"/>
                      <wps:spPr>
                        <a:xfrm>
                          <a:off x="0" y="0"/>
                          <a:ext cx="2640965" cy="354617"/>
                        </a:xfrm>
                        <a:prstGeom prst="rect">
                          <a:avLst/>
                        </a:prstGeom>
                        <a:solidFill>
                          <a:prstClr val="white"/>
                        </a:solidFill>
                        <a:ln>
                          <a:noFill/>
                        </a:ln>
                      </wps:spPr>
                      <wps:txbx>
                        <w:txbxContent>
                          <w:p w14:paraId="5073BD03" w14:textId="36809054" w:rsidR="00AC4FFB" w:rsidRDefault="00AC4FFB" w:rsidP="00613779">
                            <w:pPr>
                              <w:pStyle w:val="Caption"/>
                              <w:rPr>
                                <w:noProof/>
                              </w:rPr>
                            </w:pPr>
                            <w:r>
                              <w:t xml:space="preserve">Figure </w:t>
                            </w:r>
                            <w:fldSimple w:instr=" SEQ Figure \* ARABIC ">
                              <w:r>
                                <w:rPr>
                                  <w:noProof/>
                                </w:rPr>
                                <w:t>12</w:t>
                              </w:r>
                            </w:fldSimple>
                            <w:r>
                              <w:t xml:space="preserve"> </w:t>
                            </w:r>
                            <w:r w:rsidRPr="006A7C2B">
                              <w:t>Interpolation equation fo</w:t>
                            </w:r>
                            <w:r>
                              <w:t>r Catmull-Rom spline at time 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BA0DB83" id="Text Box 78" o:spid="_x0000_s1048" type="#_x0000_t202" style="width:207.9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" stroked="f">
                <v:textbox inset="0,0,0,0">
                  <w:txbxContent>
                    <w:p w14:paraId="5073BD03" w14:textId="36809054" w:rsidR="00AC4FFB" w:rsidRDefault="00AC4FFB" w:rsidP="00613779">
                      <w:pPr>
                        <w:pStyle w:val="Caption"/>
                        <w:rPr>
                          <w:noProof/>
                        </w:rPr>
                      </w:pPr>
                      <w:r>
                        <w:t xml:space="preserve">Figure </w:t>
                      </w:r>
                      <w:fldSimple w:instr=" SEQ Figure \* ARABIC ">
                        <w:r>
                          <w:rPr>
                            <w:noProof/>
                          </w:rPr>
                          <w:t>12</w:t>
                        </w:r>
                      </w:fldSimple>
                      <w:r>
                        <w:t xml:space="preserve"> </w:t>
                      </w:r>
                      <w:r w:rsidRPr="006A7C2B">
                        <w:t>Interpolation equation fo</w:t>
                      </w:r>
                      <w:r>
                        <w:t>r Catmull-Rom spline at time t.</w:t>
                      </w:r>
                    </w:p>
                  </w:txbxContent>
                </v:textbox>
                <w10:anchorlock/>
              </v:shape>
            </w:pict>
          </mc:Fallback>
        </mc:AlternateContent>
      </w:r>
    </w:p>
    <w:p w14:paraId="2B3B9F63" w14:textId="790FDAFE" w:rsidR="002A6518" w:rsidRPr="002A6518" w:rsidRDefault="002A6518" w:rsidP="00712AB6">
      <w:pPr>
        <w:pStyle w:val="Heading3"/>
        <w:rPr>
          <w:rStyle w:val="Hyperlink"/>
          <w:color w:val="000000" w:themeColor="text1"/>
          <w:u w:val="none"/>
        </w:rPr>
      </w:pPr>
      <w:bookmarkStart w:id="12" w:name="_Toc5197835"/>
      <w:r w:rsidRPr="002A6518">
        <w:rPr>
          <w:rStyle w:val="Hyperlink"/>
          <w:color w:val="000000" w:themeColor="text1"/>
          <w:u w:val="none"/>
        </w:rPr>
        <w:t>Consolidation</w:t>
      </w:r>
      <w:bookmarkEnd w:id="12"/>
    </w:p>
    <w:p w14:paraId="295E7368" w14:textId="5323619F" w:rsidR="002A6518" w:rsidRPr="002A6518" w:rsidRDefault="002A6518" w:rsidP="00712AB6">
      <w:pPr>
        <w:spacing w:line="240" w:lineRule="auto"/>
        <w:rPr>
          <w:rStyle w:val="Hyperlink"/>
          <w:rFonts w:cstheme="minorHAnsi"/>
          <w:color w:val="auto"/>
          <w:u w:val="none"/>
        </w:rPr>
      </w:pPr>
      <w:r w:rsidRPr="002A6518">
        <w:rPr>
          <w:rStyle w:val="Hyperlink"/>
          <w:rFonts w:cstheme="minorHAnsi"/>
          <w:color w:val="auto"/>
          <w:u w:val="none"/>
        </w:rPr>
        <w:t xml:space="preserve">Using arc length reparameterization I can get the length of the curve between keyframes and place the dividing frames at correct intervals. Below: Given set time keyframes and a distance between them there can be a calculated resultant speed between keyframes. This wouldn’t work in reverse: if we want to increase the speed at which an object travels between KF0 and KF1 the distance between KF0 and KF1 would have to increase or the time between KF0 and KF1 would have to decrease. Speed = distance/time. If we control the time and positions of the keyframes we </w:t>
      </w:r>
      <w:r w:rsidRPr="005C1D8C">
        <w:rPr>
          <w:rStyle w:val="Hyperlink"/>
          <w:rFonts w:cstheme="minorHAnsi"/>
          <w:noProof/>
          <w:color w:val="auto"/>
          <w:u w:val="none"/>
        </w:rPr>
        <w:t>can</w:t>
      </w:r>
      <w:r w:rsidR="005C1D8C">
        <w:rPr>
          <w:rStyle w:val="Hyperlink"/>
          <w:rFonts w:cstheme="minorHAnsi"/>
          <w:noProof/>
          <w:color w:val="auto"/>
          <w:u w:val="none"/>
        </w:rPr>
        <w:t>'</w:t>
      </w:r>
      <w:r w:rsidRPr="005C1D8C">
        <w:rPr>
          <w:rStyle w:val="Hyperlink"/>
          <w:rFonts w:cstheme="minorHAnsi"/>
          <w:noProof/>
          <w:color w:val="auto"/>
          <w:u w:val="none"/>
        </w:rPr>
        <w:t>t</w:t>
      </w:r>
      <w:r w:rsidRPr="002A6518">
        <w:rPr>
          <w:rStyle w:val="Hyperlink"/>
          <w:rFonts w:cstheme="minorHAnsi"/>
          <w:color w:val="auto"/>
          <w:u w:val="none"/>
        </w:rPr>
        <w:t xml:space="preserve"> directly control the speed between them, we have to manipulate the time and distances to get a speed we desire. If we wanted to control the speed directly we would have to give up control of either the keyframes times or positions. Since we don’t want the path to physically change we are left with giving up control of the keyframe times.</w:t>
      </w:r>
    </w:p>
    <w:p w14:paraId="277E197A" w14:textId="569AEE72" w:rsidR="002A6518" w:rsidRPr="002A6518" w:rsidRDefault="00613779" w:rsidP="00712AB6">
      <w:pPr>
        <w:spacing w:line="240" w:lineRule="auto"/>
        <w:rPr>
          <w:rStyle w:val="Hyperlink"/>
          <w:rFonts w:cstheme="majorHAnsi"/>
          <w:b/>
          <w:color w:val="auto"/>
          <w:sz w:val="24"/>
          <w:u w:val="none"/>
        </w:rPr>
      </w:pPr>
      <w:r>
        <w:rPr>
          <w:noProof/>
          <w:lang w:eastAsia="en-GB"/>
        </w:rPr>
        <w:lastRenderedPageBreak/>
        <mc:AlternateContent>
          <mc:Choice Requires="wpg">
            <w:drawing>
              <wp:inline distT="0" distB="0" distL="0" distR="0" wp14:anchorId="098684FE" wp14:editId="5D071B0A">
                <wp:extent cx="2640965" cy="3594198"/>
                <wp:effectExtent l="0" t="0" r="6985" b="6350"/>
                <wp:docPr id="80" name="Group 80"/>
                <wp:cNvGraphicFramePr/>
                <a:graphic xmlns:a="http://schemas.openxmlformats.org/drawingml/2006/main">
                  <a:graphicData uri="http://schemas.microsoft.com/office/word/2010/wordprocessingGroup">
                    <wpg:wgp>
                      <wpg:cNvGrpSpPr/>
                      <wpg:grpSpPr>
                        <a:xfrm>
                          <a:off x="0" y="0"/>
                          <a:ext cx="2640965" cy="3594198"/>
                          <a:chOff x="0" y="0"/>
                          <a:chExt cx="2698750" cy="3672840"/>
                        </a:xfrm>
                      </wpg:grpSpPr>
                      <pic:pic xmlns:pic="http://schemas.openxmlformats.org/drawingml/2006/picture">
                        <pic:nvPicPr>
                          <pic:cNvPr id="68" name="Picture 6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85695" cy="1884045"/>
                          </a:xfrm>
                          <a:prstGeom prst="rect">
                            <a:avLst/>
                          </a:prstGeom>
                        </pic:spPr>
                      </pic:pic>
                      <pic:pic xmlns:pic="http://schemas.openxmlformats.org/drawingml/2006/picture">
                        <pic:nvPicPr>
                          <pic:cNvPr id="69" name="Picture 6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6200" y="1885950"/>
                            <a:ext cx="2622550" cy="1786890"/>
                          </a:xfrm>
                          <a:prstGeom prst="rect">
                            <a:avLst/>
                          </a:prstGeom>
                        </pic:spPr>
                      </pic:pic>
                    </wpg:wgp>
                  </a:graphicData>
                </a:graphic>
              </wp:inline>
            </w:drawing>
          </mc:Choice>
          <mc:Fallback>
            <w:pict>
              <v:group w14:anchorId="38DD2381" id="Group 80" o:spid="_x0000_s1026" style="width:207.95pt;height:283pt;mso-position-horizontal-relative:char;mso-position-vertical-relative:line" coordsize="26987,3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">
                <v:shape id="Picture 68" o:spid="_x0000_s1027" type="#_x0000_t75" style="position:absolute;width:23856;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">
                  <v:imagedata r:id="rId27" o:title=""/>
                  <v:path arrowok="t"/>
                </v:shape>
                <v:shape id="Picture 69" o:spid="_x0000_s1028" type="#_x0000_t75" style="position:absolute;left:762;top:18859;width:26225;height:17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">
                  <v:imagedata r:id="rId28" o:title=""/>
                  <v:path arrowok="t"/>
                </v:shape>
                <w10:anchorlock/>
              </v:group>
            </w:pict>
          </mc:Fallback>
        </mc:AlternateContent>
      </w:r>
    </w:p>
    <w:p w14:paraId="2BA415BE" w14:textId="1E6BC7F3" w:rsidR="002A6518" w:rsidRPr="002A6518" w:rsidRDefault="00613779" w:rsidP="00712AB6">
      <w:pPr>
        <w:spacing w:line="240" w:lineRule="auto"/>
        <w:rPr>
          <w:rStyle w:val="Hyperlink"/>
          <w:rFonts w:cstheme="majorHAnsi"/>
          <w:color w:val="auto"/>
          <w:sz w:val="24"/>
          <w:u w:val="none"/>
        </w:rPr>
      </w:pPr>
      <w:r>
        <w:rPr>
          <w:noProof/>
          <w:lang w:eastAsia="en-GB"/>
        </w:rPr>
        <mc:AlternateContent>
          <mc:Choice Requires="wps">
            <w:drawing>
              <wp:inline distT="0" distB="0" distL="0" distR="0" wp14:anchorId="650F3297" wp14:editId="371B3749">
                <wp:extent cx="2622550" cy="635"/>
                <wp:effectExtent l="0" t="0" r="6350" b="0"/>
                <wp:docPr id="79" name="Text Box 79"/>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562E4616" w14:textId="77777777" w:rsidR="00AC4FFB" w:rsidRPr="00702923" w:rsidRDefault="00AC4FFB" w:rsidP="00613779">
                            <w:pPr>
                              <w:pStyle w:val="Caption"/>
                            </w:pPr>
                            <w:r>
                              <w:t xml:space="preserve">Figure </w:t>
                            </w:r>
                            <w:fldSimple w:instr=" SEQ Figure \* ARABIC ">
                              <w:r>
                                <w:rPr>
                                  <w:noProof/>
                                </w:rPr>
                                <w:t>16</w:t>
                              </w:r>
                            </w:fldSimple>
                            <w:r>
                              <w:t xml:space="preserve"> First graph shows position, 2nd graphs shows velocity over time of the first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50F3297" id="Text Box 79" o:spid="_x0000_s1049" type="#_x0000_t202" style="width:20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fuMAIAAGc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" stroked="f">
                <v:textbox style="mso-fit-shape-to-text:t" inset="0,0,0,0">
                  <w:txbxContent>
                    <w:p w14:paraId="562E4616" w14:textId="77777777" w:rsidR="00AC4FFB" w:rsidRPr="00702923" w:rsidRDefault="00AC4FFB" w:rsidP="00613779">
                      <w:pPr>
                        <w:pStyle w:val="Caption"/>
                      </w:pPr>
                      <w:r>
                        <w:t xml:space="preserve">Figure </w:t>
                      </w:r>
                      <w:fldSimple w:instr=" SEQ Figure \* ARABIC ">
                        <w:r>
                          <w:rPr>
                            <w:noProof/>
                          </w:rPr>
                          <w:t>16</w:t>
                        </w:r>
                      </w:fldSimple>
                      <w:r>
                        <w:t xml:space="preserve"> First graph shows position, 2nd graphs shows velocity over time of the first graph</w:t>
                      </w:r>
                    </w:p>
                  </w:txbxContent>
                </v:textbox>
                <w10:anchorlock/>
              </v:shape>
            </w:pict>
          </mc:Fallback>
        </mc:AlternateContent>
      </w:r>
    </w:p>
    <w:p w14:paraId="2C67A5D5" w14:textId="3820FBF8" w:rsidR="002A6518" w:rsidRPr="00702923" w:rsidRDefault="002A6518" w:rsidP="00712AB6">
      <w:pPr>
        <w:spacing w:line="240" w:lineRule="auto"/>
        <w:rPr>
          <w:rStyle w:val="Hyperlink"/>
          <w:rFonts w:cstheme="minorHAnsi"/>
          <w:color w:val="auto"/>
          <w:u w:val="none"/>
        </w:rPr>
      </w:pPr>
      <w:r w:rsidRPr="002A6518">
        <w:rPr>
          <w:rStyle w:val="Hyperlink"/>
          <w:rFonts w:cstheme="minorHAnsi"/>
          <w:color w:val="auto"/>
          <w:u w:val="none"/>
        </w:rPr>
        <w:t>Using this we can create a path using keyframe positions as control points. The keyframes also have time stamps so the speed can be control by changing the d</w:t>
      </w:r>
      <w:r w:rsidR="00702923">
        <w:rPr>
          <w:rStyle w:val="Hyperlink"/>
          <w:rFonts w:cstheme="minorHAnsi"/>
          <w:color w:val="auto"/>
          <w:u w:val="none"/>
        </w:rPr>
        <w:t>istance or time between points.</w:t>
      </w:r>
    </w:p>
    <w:p w14:paraId="1F519CF8" w14:textId="17503E5F" w:rsidR="002A6518" w:rsidRDefault="002A6518" w:rsidP="00712AB6">
      <w:pPr>
        <w:spacing w:line="240" w:lineRule="auto"/>
        <w:rPr>
          <w:rStyle w:val="Hyperlink"/>
          <w:color w:val="auto"/>
          <w:u w:val="none"/>
        </w:rPr>
      </w:pPr>
      <w:r w:rsidRPr="002A6518">
        <w:rPr>
          <w:rStyle w:val="Hyperlink"/>
          <w:color w:val="auto"/>
          <w:u w:val="none"/>
        </w:rPr>
        <w:t xml:space="preserve">We now have two ways of creating curves with reasonable amounts of control, however, there </w:t>
      </w:r>
      <w:r w:rsidR="005C1D8C">
        <w:rPr>
          <w:rStyle w:val="Hyperlink"/>
          <w:noProof/>
          <w:color w:val="auto"/>
          <w:u w:val="none"/>
        </w:rPr>
        <w:t>are</w:t>
      </w:r>
      <w:r w:rsidRPr="002A6518">
        <w:rPr>
          <w:rStyle w:val="Hyperlink"/>
          <w:color w:val="auto"/>
          <w:u w:val="none"/>
        </w:rPr>
        <w:t xml:space="preserve"> still issues that need solving. We have a way to interpolate between two points linearly and along multiple types of curve. </w:t>
      </w:r>
      <w:r w:rsidRPr="005C1D8C">
        <w:rPr>
          <w:rStyle w:val="Hyperlink"/>
          <w:noProof/>
          <w:color w:val="auto"/>
          <w:u w:val="none"/>
        </w:rPr>
        <w:t>Let</w:t>
      </w:r>
      <w:r w:rsidR="005C1D8C">
        <w:rPr>
          <w:rStyle w:val="Hyperlink"/>
          <w:noProof/>
          <w:color w:val="auto"/>
          <w:u w:val="none"/>
        </w:rPr>
        <w:t>'</w:t>
      </w:r>
      <w:r w:rsidRPr="005C1D8C">
        <w:rPr>
          <w:rStyle w:val="Hyperlink"/>
          <w:noProof/>
          <w:color w:val="auto"/>
          <w:u w:val="none"/>
        </w:rPr>
        <w:t>s</w:t>
      </w:r>
      <w:r w:rsidRPr="002A6518">
        <w:rPr>
          <w:rStyle w:val="Hyperlink"/>
          <w:color w:val="auto"/>
          <w:u w:val="none"/>
        </w:rPr>
        <w:t xml:space="preserve"> say we animate a car with a constant framerate, we want control over the speed and the path the car follows. Controlling the speed is the easy part since all we need to do is define speeds at keyframes and use linear interpolation to create acceleration. Below shows how you could plot speeds on a g</w:t>
      </w:r>
      <w:r>
        <w:rPr>
          <w:rStyle w:val="Hyperlink"/>
          <w:color w:val="auto"/>
          <w:u w:val="none"/>
        </w:rPr>
        <w:t>r</w:t>
      </w:r>
      <w:r w:rsidRPr="002A6518">
        <w:rPr>
          <w:rStyle w:val="Hyperlink"/>
          <w:color w:val="auto"/>
          <w:u w:val="none"/>
        </w:rPr>
        <w:t>aph and get the resulting motion over time on the right.</w:t>
      </w:r>
    </w:p>
    <w:p w14:paraId="18FF9F9A" w14:textId="3458AA1D" w:rsidR="002A6518" w:rsidRPr="002A6518" w:rsidRDefault="00613779" w:rsidP="00712AB6">
      <w:pPr>
        <w:spacing w:line="240" w:lineRule="auto"/>
        <w:rPr>
          <w:rStyle w:val="Hyperlink"/>
          <w:color w:val="auto"/>
          <w:u w:val="none"/>
        </w:rPr>
      </w:pPr>
      <w:r>
        <w:rPr>
          <w:noProof/>
          <w:lang w:eastAsia="en-GB"/>
        </w:rPr>
        <mc:AlternateContent>
          <mc:Choice Requires="wpg">
            <w:drawing>
              <wp:inline distT="0" distB="0" distL="0" distR="0" wp14:anchorId="3A55AD75" wp14:editId="3080B2C8">
                <wp:extent cx="2540000" cy="3609975"/>
                <wp:effectExtent l="0" t="0" r="0" b="9525"/>
                <wp:docPr id="83" name="Group 83"/>
                <wp:cNvGraphicFramePr/>
                <a:graphic xmlns:a="http://schemas.openxmlformats.org/drawingml/2006/main">
                  <a:graphicData uri="http://schemas.microsoft.com/office/word/2010/wordprocessingGroup">
                    <wpg:wgp>
                      <wpg:cNvGrpSpPr/>
                      <wpg:grpSpPr>
                        <a:xfrm>
                          <a:off x="0" y="0"/>
                          <a:ext cx="2540000" cy="3609975"/>
                          <a:chOff x="0" y="0"/>
                          <a:chExt cx="2580640" cy="3886200"/>
                        </a:xfrm>
                      </wpg:grpSpPr>
                      <pic:pic xmlns:pic="http://schemas.openxmlformats.org/drawingml/2006/picture">
                        <pic:nvPicPr>
                          <pic:cNvPr id="62" name="Picture 6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28575" y="0"/>
                            <a:ext cx="2552065" cy="1913890"/>
                          </a:xfrm>
                          <a:prstGeom prst="rect">
                            <a:avLst/>
                          </a:prstGeom>
                        </pic:spPr>
                      </pic:pic>
                      <pic:pic xmlns:pic="http://schemas.openxmlformats.org/drawingml/2006/picture">
                        <pic:nvPicPr>
                          <pic:cNvPr id="63" name="Picture 6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1981200"/>
                            <a:ext cx="2540000" cy="1905000"/>
                          </a:xfrm>
                          <a:prstGeom prst="rect">
                            <a:avLst/>
                          </a:prstGeom>
                        </pic:spPr>
                      </pic:pic>
                    </wpg:wgp>
                  </a:graphicData>
                </a:graphic>
              </wp:inline>
            </w:drawing>
          </mc:Choice>
          <mc:Fallback>
            <w:pict>
              <v:group w14:anchorId="240B41B6" id="Group 83" o:spid="_x0000_s1026" style="width:200pt;height:284.25pt;mso-position-horizontal-relative:char;mso-position-vertical-relative:line" coordsize="25806,38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">
                <v:shape id="Picture 62" o:spid="_x0000_s1027" type="#_x0000_t75" style="position:absolute;left:285;width:25521;height:1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">
                  <v:imagedata r:id="rId31" o:title=""/>
                  <v:path arrowok="t"/>
                </v:shape>
                <v:shape id="Picture 63" o:spid="_x0000_s1028" type="#_x0000_t75" style="position:absolute;top:19812;width:2540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">
                  <v:imagedata r:id="rId32" o:title=""/>
                  <v:path arrowok="t"/>
                </v:shape>
                <w10:anchorlock/>
              </v:group>
            </w:pict>
          </mc:Fallback>
        </mc:AlternateContent>
      </w:r>
      <w:r w:rsidR="00702923">
        <w:rPr>
          <w:noProof/>
          <w:lang w:eastAsia="en-GB"/>
        </w:rPr>
        <mc:AlternateContent>
          <mc:Choice Requires="wps">
            <w:drawing>
              <wp:inline distT="0" distB="0" distL="0" distR="0" wp14:anchorId="52BB9E8E" wp14:editId="661B6734">
                <wp:extent cx="2444750" cy="635"/>
                <wp:effectExtent l="0" t="0" r="0" b="0"/>
                <wp:docPr id="82" name="Text Box 82"/>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3968574C" w14:textId="1F050E50" w:rsidR="00AC4FFB" w:rsidRDefault="00AC4FFB" w:rsidP="00702923">
                            <w:pPr>
                              <w:pStyle w:val="Caption"/>
                              <w:rPr>
                                <w:noProof/>
                              </w:rPr>
                            </w:pPr>
                            <w:r>
                              <w:t xml:space="preserve">Figure </w:t>
                            </w:r>
                            <w:fldSimple w:instr=" SEQ Figure \* ARABIC ">
                              <w:r>
                                <w:rPr>
                                  <w:noProof/>
                                </w:rPr>
                                <w:t>15</w:t>
                              </w:r>
                            </w:fldSimple>
                            <w:r>
                              <w:t xml:space="preserve"> </w:t>
                            </w:r>
                            <w:r w:rsidRPr="00E61A61">
                              <w:t>Example of using linear interpolation for controlling speed and the resulting curve in 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BB9E8E" id="Text Box 82" o:spid="_x0000_s1050" type="#_x0000_t202" style="width:1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AsMAIAAGcEAAAOAAAAZHJzL2Uyb0RvYy54bWysVMFu2zAMvQ/YPwi6L06ytO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" stroked="f">
                <v:textbox style="mso-fit-shape-to-text:t" inset="0,0,0,0">
                  <w:txbxContent>
                    <w:p w14:paraId="3968574C" w14:textId="1F050E50" w:rsidR="00AC4FFB" w:rsidRDefault="00AC4FFB" w:rsidP="00702923">
                      <w:pPr>
                        <w:pStyle w:val="Caption"/>
                        <w:rPr>
                          <w:noProof/>
                        </w:rPr>
                      </w:pPr>
                      <w:r>
                        <w:t xml:space="preserve">Figure </w:t>
                      </w:r>
                      <w:fldSimple w:instr=" SEQ Figure \* ARABIC ">
                        <w:r>
                          <w:rPr>
                            <w:noProof/>
                          </w:rPr>
                          <w:t>15</w:t>
                        </w:r>
                      </w:fldSimple>
                      <w:r>
                        <w:t xml:space="preserve"> </w:t>
                      </w:r>
                      <w:r w:rsidRPr="00E61A61">
                        <w:t>Example of using linear interpolation for controlling speed and the resulting curve in motion</w:t>
                      </w:r>
                    </w:p>
                  </w:txbxContent>
                </v:textbox>
                <w10:anchorlock/>
              </v:shape>
            </w:pict>
          </mc:Fallback>
        </mc:AlternateContent>
      </w:r>
      <w:r w:rsidR="002A6518" w:rsidRPr="002A6518">
        <w:rPr>
          <w:rStyle w:val="Hyperlink"/>
          <w:color w:val="auto"/>
          <w:u w:val="none"/>
        </w:rPr>
        <w:t>The hard part is when we want this to happen along a defined path.</w:t>
      </w:r>
      <w:r w:rsidRPr="00613779">
        <w:rPr>
          <w:noProof/>
          <w:lang w:eastAsia="en-GB"/>
        </w:rPr>
        <w:t xml:space="preserve"> </w:t>
      </w:r>
      <w:r>
        <w:rPr>
          <w:noProof/>
          <w:lang w:eastAsia="en-GB"/>
        </w:rPr>
        <mc:AlternateContent>
          <mc:Choice Requires="wpg">
            <w:drawing>
              <wp:inline distT="0" distB="0" distL="0" distR="0" wp14:anchorId="2E4A773A" wp14:editId="79CCC3CF">
                <wp:extent cx="2444750" cy="3643630"/>
                <wp:effectExtent l="0" t="0" r="0" b="0"/>
                <wp:docPr id="81" name="Group 81"/>
                <wp:cNvGraphicFramePr/>
                <a:graphic xmlns:a="http://schemas.openxmlformats.org/drawingml/2006/main">
                  <a:graphicData uri="http://schemas.microsoft.com/office/word/2010/wordprocessingGroup">
                    <wpg:wgp>
                      <wpg:cNvGrpSpPr/>
                      <wpg:grpSpPr>
                        <a:xfrm>
                          <a:off x="0" y="0"/>
                          <a:ext cx="2444750" cy="3643630"/>
                          <a:chOff x="0" y="0"/>
                          <a:chExt cx="2444750" cy="3643630"/>
                        </a:xfrm>
                      </wpg:grpSpPr>
                      <pic:pic xmlns:pic="http://schemas.openxmlformats.org/drawingml/2006/picture">
                        <pic:nvPicPr>
                          <pic:cNvPr id="50" name="Picture 5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66675" y="1866900"/>
                            <a:ext cx="2359660" cy="1776730"/>
                          </a:xfrm>
                          <a:prstGeom prst="rect">
                            <a:avLst/>
                          </a:prstGeom>
                        </pic:spPr>
                      </pic:pic>
                      <pic:pic xmlns:pic="http://schemas.openxmlformats.org/drawingml/2006/picture">
                        <pic:nvPicPr>
                          <pic:cNvPr id="54" name="Picture 54"/>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44750" cy="1818005"/>
                          </a:xfrm>
                          <a:prstGeom prst="rect">
                            <a:avLst/>
                          </a:prstGeom>
                        </pic:spPr>
                      </pic:pic>
                    </wpg:wgp>
                  </a:graphicData>
                </a:graphic>
              </wp:inline>
            </w:drawing>
          </mc:Choice>
          <mc:Fallback>
            <w:pict>
              <v:group w14:anchorId="6584775C" id="Group 81" o:spid="_x0000_s1026" style="width:192.5pt;height:286.9pt;mso-position-horizontal-relative:char;mso-position-vertical-relative:line" coordsize="24447,36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">
                <v:shape id="Picture 50" o:spid="_x0000_s1027" type="#_x0000_t75" style="position:absolute;left:666;top:18669;width:23597;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">
                  <v:imagedata r:id="rId35" o:title=""/>
                  <v:path arrowok="t"/>
                </v:shape>
                <v:shape id="Picture 54" o:spid="_x0000_s1028" type="#_x0000_t75" style="position:absolute;width:24447;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">
                  <v:imagedata r:id="rId36" o:title=""/>
                  <v:path arrowok="t"/>
                </v:shape>
                <w10:anchorlock/>
              </v:group>
            </w:pict>
          </mc:Fallback>
        </mc:AlternateContent>
      </w:r>
      <w:r>
        <w:rPr>
          <w:noProof/>
          <w:lang w:eastAsia="en-GB"/>
        </w:rPr>
        <mc:AlternateContent>
          <mc:Choice Requires="wps">
            <w:drawing>
              <wp:inline distT="0" distB="0" distL="0" distR="0" wp14:anchorId="4882FCFE" wp14:editId="643069AC">
                <wp:extent cx="2580640" cy="635"/>
                <wp:effectExtent l="0" t="0" r="0" b="0"/>
                <wp:docPr id="84" name="Text Box 84"/>
                <wp:cNvGraphicFramePr/>
                <a:graphic xmlns:a="http://schemas.openxmlformats.org/drawingml/2006/main">
                  <a:graphicData uri="http://schemas.microsoft.com/office/word/2010/wordprocessingShape">
                    <wps:wsp>
                      <wps:cNvSpPr txBox="1"/>
                      <wps:spPr>
                        <a:xfrm>
                          <a:off x="0" y="0"/>
                          <a:ext cx="2580640" cy="635"/>
                        </a:xfrm>
                        <a:prstGeom prst="rect">
                          <a:avLst/>
                        </a:prstGeom>
                        <a:solidFill>
                          <a:prstClr val="white"/>
                        </a:solidFill>
                        <a:ln>
                          <a:noFill/>
                        </a:ln>
                      </wps:spPr>
                      <wps:txbx>
                        <w:txbxContent>
                          <w:p w14:paraId="2C93921A" w14:textId="77777777" w:rsidR="00AC4FFB" w:rsidRDefault="00AC4FFB" w:rsidP="00613779">
                            <w:pPr>
                              <w:pStyle w:val="Caption"/>
                              <w:rPr>
                                <w:noProof/>
                              </w:rPr>
                            </w:pPr>
                            <w:r>
                              <w:t xml:space="preserve">Figure </w:t>
                            </w:r>
                            <w:fldSimple w:instr=" SEQ Figure \* ARABIC ">
                              <w:r>
                                <w:rPr>
                                  <w:noProof/>
                                </w:rPr>
                                <w:t>14</w:t>
                              </w:r>
                            </w:fldSimple>
                            <w:r>
                              <w:t xml:space="preserve"> </w:t>
                            </w:r>
                            <w:r w:rsidRPr="00756A6A">
                              <w:t>Example of straight and curved paths that an animated object might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82FCFE" id="Text Box 84" o:spid="_x0000_s1051" type="#_x0000_t202" style="width:203.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" stroked="f">
                <v:textbox style="mso-fit-shape-to-text:t" inset="0,0,0,0">
                  <w:txbxContent>
                    <w:p w14:paraId="2C93921A" w14:textId="77777777" w:rsidR="00AC4FFB" w:rsidRDefault="00AC4FFB" w:rsidP="00613779">
                      <w:pPr>
                        <w:pStyle w:val="Caption"/>
                        <w:rPr>
                          <w:noProof/>
                        </w:rPr>
                      </w:pPr>
                      <w:r>
                        <w:t xml:space="preserve">Figure </w:t>
                      </w:r>
                      <w:fldSimple w:instr=" SEQ Figure \* ARABIC ">
                        <w:r>
                          <w:rPr>
                            <w:noProof/>
                          </w:rPr>
                          <w:t>14</w:t>
                        </w:r>
                      </w:fldSimple>
                      <w:r>
                        <w:t xml:space="preserve"> </w:t>
                      </w:r>
                      <w:r w:rsidRPr="00756A6A">
                        <w:t>Example of straight and curved paths that an animated object might follow</w:t>
                      </w:r>
                    </w:p>
                  </w:txbxContent>
                </v:textbox>
                <w10:anchorlock/>
              </v:shape>
            </w:pict>
          </mc:Fallback>
        </mc:AlternateContent>
      </w:r>
    </w:p>
    <w:p w14:paraId="4AB27A26" w14:textId="3052DDAD" w:rsidR="002A6518" w:rsidRDefault="002A6518" w:rsidP="00712AB6">
      <w:pPr>
        <w:rPr>
          <w:rStyle w:val="Hyperlink"/>
          <w:rFonts w:cstheme="minorHAnsi"/>
          <w:color w:val="auto"/>
          <w:u w:val="none"/>
        </w:rPr>
      </w:pPr>
      <w:r w:rsidRPr="002A6518">
        <w:rPr>
          <w:rStyle w:val="Hyperlink"/>
          <w:rFonts w:cstheme="minorHAnsi"/>
          <w:color w:val="auto"/>
          <w:u w:val="none"/>
        </w:rPr>
        <w:lastRenderedPageBreak/>
        <w:t xml:space="preserve">From the velocity-time </w:t>
      </w:r>
      <w:r w:rsidRPr="005C1D8C">
        <w:rPr>
          <w:rStyle w:val="Hyperlink"/>
          <w:rFonts w:cstheme="minorHAnsi"/>
          <w:noProof/>
          <w:color w:val="auto"/>
          <w:u w:val="none"/>
        </w:rPr>
        <w:t>graph</w:t>
      </w:r>
      <w:r w:rsidR="005C1D8C">
        <w:rPr>
          <w:rStyle w:val="Hyperlink"/>
          <w:rFonts w:cstheme="minorHAnsi"/>
          <w:noProof/>
          <w:color w:val="auto"/>
          <w:u w:val="none"/>
        </w:rPr>
        <w:t>,</w:t>
      </w:r>
      <w:r w:rsidRPr="002A6518">
        <w:rPr>
          <w:rStyle w:val="Hyperlink"/>
          <w:rFonts w:cstheme="minorHAnsi"/>
          <w:color w:val="auto"/>
          <w:u w:val="none"/>
        </w:rPr>
        <w:t xml:space="preserve"> we can work out the displacement for each keyframe</w:t>
      </w:r>
      <w:r w:rsidR="00613779">
        <w:rPr>
          <w:rStyle w:val="Hyperlink"/>
          <w:rFonts w:cstheme="minorHAnsi"/>
          <w:color w:val="auto"/>
          <w:u w:val="none"/>
        </w:rPr>
        <w:t>.</w:t>
      </w:r>
    </w:p>
    <w:p w14:paraId="3C5D31EE" w14:textId="3343B8BE" w:rsidR="00B052C7" w:rsidRPr="002A6518" w:rsidRDefault="00B052C7" w:rsidP="00712AB6">
      <w:pPr>
        <w:pStyle w:val="Heading2"/>
        <w:rPr>
          <w:rFonts w:cstheme="minorHAnsi"/>
        </w:rPr>
      </w:pPr>
      <w:bookmarkStart w:id="13" w:name="_Toc5197836"/>
      <w:r w:rsidRPr="002A6518">
        <w:t>Interpolation</w:t>
      </w:r>
      <w:bookmarkEnd w:id="13"/>
    </w:p>
    <w:p w14:paraId="27FA5620" w14:textId="170F3809" w:rsidR="00712AB6" w:rsidRPr="00603438" w:rsidRDefault="00712AB6" w:rsidP="00712AB6">
      <w:pPr>
        <w:pStyle w:val="Heading3"/>
      </w:pPr>
      <w:bookmarkStart w:id="14" w:name="_Toc5197837"/>
      <w:r w:rsidRPr="00603438">
        <w:t>Context</w:t>
      </w:r>
      <w:bookmarkEnd w:id="14"/>
    </w:p>
    <w:p w14:paraId="6B95DA7B" w14:textId="2A4EF576" w:rsidR="00712AB6" w:rsidRDefault="00712AB6" w:rsidP="00712AB6">
      <w:r>
        <w:t xml:space="preserve">My animation project will have 2D shapes linked together by joints to form an articulated chain or “arm” that can be moved for a desired </w:t>
      </w:r>
      <w:r w:rsidRPr="005C1D8C">
        <w:rPr>
          <w:noProof/>
        </w:rPr>
        <w:t>key</w:t>
      </w:r>
      <w:r w:rsidR="005C1D8C">
        <w:rPr>
          <w:noProof/>
        </w:rPr>
        <w:t xml:space="preserve"> </w:t>
      </w:r>
      <w:r w:rsidRPr="005C1D8C">
        <w:rPr>
          <w:noProof/>
        </w:rPr>
        <w:t>frame</w:t>
      </w:r>
      <w:r>
        <w:t xml:space="preserve">. These individual links can be rotated around their joints, however, manipulating the whole “arm” whilst maintaining a realistic form would take tedious careful movements. This is where inverse kinematics comes in handy. The </w:t>
      </w:r>
      <w:r w:rsidR="00613779">
        <w:t>goal with inverse kinematics is</w:t>
      </w:r>
      <w:r w:rsidRPr="00F07262">
        <w:rPr>
          <w:color w:val="FF0000"/>
        </w:rPr>
        <w:t xml:space="preserve"> </w:t>
      </w:r>
      <w:r w:rsidR="00F07262" w:rsidRPr="00F07262">
        <w:rPr>
          <w:color w:val="FF0000"/>
        </w:rPr>
        <w:t>to</w:t>
      </w:r>
      <w:r w:rsidR="00F07262">
        <w:t xml:space="preserve"> </w:t>
      </w:r>
      <w:r>
        <w:t>move the “hand” or end-effector and have the “arm” fo</w:t>
      </w:r>
      <w:r w:rsidR="00613779">
        <w:t>llow smoothly without breaking.</w:t>
      </w:r>
      <w:r w:rsidR="00613779" w:rsidRPr="00613779">
        <w:rPr>
          <w:noProof/>
          <w:lang w:eastAsia="en-GB"/>
        </w:rPr>
        <w:t xml:space="preserve"> </w:t>
      </w:r>
      <w:r w:rsidR="00613779" w:rsidRPr="00E575E8">
        <w:rPr>
          <w:noProof/>
          <w:lang w:eastAsia="en-GB"/>
        </w:rPr>
        <w:drawing>
          <wp:inline distT="0" distB="0" distL="0" distR="0" wp14:anchorId="1B2EB939" wp14:editId="6A84895C">
            <wp:extent cx="1719580" cy="14306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19580" cy="1430655"/>
                    </a:xfrm>
                    <a:prstGeom prst="rect">
                      <a:avLst/>
                    </a:prstGeom>
                  </pic:spPr>
                </pic:pic>
              </a:graphicData>
            </a:graphic>
          </wp:inline>
        </w:drawing>
      </w:r>
      <w:r w:rsidR="00613779">
        <w:rPr>
          <w:noProof/>
          <w:lang w:eastAsia="en-GB"/>
        </w:rPr>
        <mc:AlternateContent>
          <mc:Choice Requires="wps">
            <w:drawing>
              <wp:inline distT="0" distB="0" distL="0" distR="0" wp14:anchorId="322B8882" wp14:editId="4B20B87F">
                <wp:extent cx="1719580" cy="635"/>
                <wp:effectExtent l="0" t="0" r="0" b="0"/>
                <wp:docPr id="85" name="Text Box 85"/>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14:paraId="7FC4571D" w14:textId="77777777" w:rsidR="00AC4FFB" w:rsidRDefault="00AC4FFB" w:rsidP="00613779">
                            <w:pPr>
                              <w:pStyle w:val="Caption"/>
                              <w:rPr>
                                <w:noProof/>
                              </w:rPr>
                            </w:pPr>
                            <w:r>
                              <w:t xml:space="preserve">Figure </w:t>
                            </w:r>
                            <w:fldSimple w:instr=" SEQ Figure \* ARABIC ">
                              <w:r>
                                <w:rPr>
                                  <w:noProof/>
                                </w:rPr>
                                <w:t>17</w:t>
                              </w:r>
                            </w:fldSimple>
                            <w:r>
                              <w:t xml:space="preserve"> </w:t>
                            </w:r>
                            <w:r w:rsidRPr="00A552CA">
                              <w:t>example of 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2B8882" id="Text Box 85" o:spid="_x0000_s1052" type="#_x0000_t202" style="width:135.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RhMQIAAGcEAAAOAAAAZHJzL2Uyb0RvYy54bWysVMFu2zAMvQ/YPwi6L04ytEu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" stroked="f">
                <v:textbox style="mso-fit-shape-to-text:t" inset="0,0,0,0">
                  <w:txbxContent>
                    <w:p w14:paraId="7FC4571D" w14:textId="77777777" w:rsidR="00AC4FFB" w:rsidRDefault="00AC4FFB" w:rsidP="00613779">
                      <w:pPr>
                        <w:pStyle w:val="Caption"/>
                        <w:rPr>
                          <w:noProof/>
                        </w:rPr>
                      </w:pPr>
                      <w:r>
                        <w:t xml:space="preserve">Figure </w:t>
                      </w:r>
                      <w:fldSimple w:instr=" SEQ Figure \* ARABIC ">
                        <w:r>
                          <w:rPr>
                            <w:noProof/>
                          </w:rPr>
                          <w:t>17</w:t>
                        </w:r>
                      </w:fldSimple>
                      <w:r>
                        <w:t xml:space="preserve"> </w:t>
                      </w:r>
                      <w:r w:rsidRPr="00A552CA">
                        <w:t>example of IK</w:t>
                      </w:r>
                    </w:p>
                  </w:txbxContent>
                </v:textbox>
                <w10:anchorlock/>
              </v:shape>
            </w:pict>
          </mc:Fallback>
        </mc:AlternateContent>
      </w:r>
    </w:p>
    <w:p w14:paraId="6EEB9678" w14:textId="706D5079" w:rsidR="00712AB6" w:rsidRDefault="00712AB6" w:rsidP="00712AB6">
      <w:r>
        <w:t>There is also forward kinematics which achieves the opposite, given the joints of the chain you can calculate where the end effector is. However, in computer software a lot of positions of elements are already known e.g. given a square, you as the programmer define its position telling it where to be rendered – so this won’t help.</w:t>
      </w:r>
    </w:p>
    <w:p w14:paraId="5EF8681D" w14:textId="710F7FC9" w:rsidR="00712AB6" w:rsidRDefault="00712AB6" w:rsidP="00712AB6">
      <w:pPr>
        <w:pStyle w:val="Heading3"/>
      </w:pPr>
      <w:bookmarkStart w:id="15" w:name="_Toc5197838"/>
      <w:r>
        <w:t>Articulated Body</w:t>
      </w:r>
      <w:bookmarkEnd w:id="15"/>
    </w:p>
    <w:p w14:paraId="7ABEF760" w14:textId="6156A78C" w:rsidR="00712AB6" w:rsidRPr="00F07262" w:rsidRDefault="00712AB6" w:rsidP="00712AB6">
      <w:pPr>
        <w:rPr>
          <w:color w:val="FF0000"/>
        </w:rPr>
      </w:pPr>
      <w:r>
        <w:t xml:space="preserve">An articulated body can be thought of like a hierarchical tree structure made of links that are connected by joints. Links are simply connections between joints, however, there are multiple types of joints such as revolute and prismatic. A revolute joint is a joint that rotates its link and a prismatic joint extends and contracts its link. The initial joint is called the root or base, there can be multiple links from a root joint, for </w:t>
      </w:r>
      <w:r w:rsidRPr="005C1D8C">
        <w:rPr>
          <w:noProof/>
        </w:rPr>
        <w:t>example</w:t>
      </w:r>
      <w:r w:rsidR="005C1D8C">
        <w:rPr>
          <w:noProof/>
        </w:rPr>
        <w:t>,</w:t>
      </w:r>
      <w:r>
        <w:t xml:space="preserve"> a torso of a </w:t>
      </w:r>
      <w:r>
        <w:t>humanoid body could be considered a root joint with arms and legs connected to it – but the root is still considered the first in the chain. The end of a chain is called the end-effector and there can be multiple end-effectors. Furthermore, the end-effector is used to control the joints via inverse kinematics. Articulated bodie</w:t>
      </w:r>
      <w:r w:rsidR="00613779">
        <w:t>s can be expressed in terms of Degrees of F</w:t>
      </w:r>
      <w:r>
        <w:t>reedom</w:t>
      </w:r>
      <w:r w:rsidR="00613779">
        <w:t xml:space="preserve"> (DOF)</w:t>
      </w:r>
      <w:r>
        <w:t>, in 3D an articulated body could have a high overall DOF since each joint can have a maximum of three axes of rotation. However, in 2D only one axis of rotation exists so the overall DOF will be low in comparison.</w:t>
      </w:r>
    </w:p>
    <w:p w14:paraId="0B250BB9" w14:textId="7C25D845" w:rsidR="00712AB6" w:rsidRDefault="00712AB6" w:rsidP="00712AB6">
      <w:pPr>
        <w:pStyle w:val="Heading3"/>
      </w:pPr>
      <w:bookmarkStart w:id="16" w:name="_Toc5197839"/>
      <w:r>
        <w:t>Solving methods for Inverse Kinematics</w:t>
      </w:r>
      <w:bookmarkEnd w:id="16"/>
    </w:p>
    <w:p w14:paraId="273F76C6" w14:textId="50AEFA51" w:rsidR="00712AB6" w:rsidRPr="005B1E07" w:rsidRDefault="00712AB6" w:rsidP="00712AB6">
      <w:r>
        <w:t xml:space="preserve">There are multiple ways to solve </w:t>
      </w:r>
      <w:r w:rsidRPr="005C1D8C">
        <w:rPr>
          <w:noProof/>
        </w:rPr>
        <w:t>inverse</w:t>
      </w:r>
      <w:r>
        <w:t xml:space="preserve"> kinematics </w:t>
      </w:r>
      <w:r w:rsidRPr="005C1D8C">
        <w:rPr>
          <w:noProof/>
        </w:rPr>
        <w:t>including:</w:t>
      </w:r>
      <w:r>
        <w:t xml:space="preserve"> algebraic methods and iterative methods such as the Jacobian inversion method and FABRIK method. The algebraic solution involves calculating the end-effector position using trigonometry, however, if the degree of freedom value increases so do the steps required to solve the problem. Iterative methods work by solving the problem multiple times, each time getting a little bit closer to the intended goal. The Jacobian method is one of the earlier iterative methods that translates each joint by calculating the change in rotation of each joint using a Jacobian matrix. Firstly, calculate the difference in </w:t>
      </w:r>
      <w:r w:rsidRPr="005C1D8C">
        <w:rPr>
          <w:noProof/>
        </w:rPr>
        <w:t>rotation</w:t>
      </w:r>
      <w:r>
        <w:t xml:space="preserve"> for each joint: to do this we need the difference between the target (T) and the end-effector (E) and the inverse Jacobian.</w:t>
      </w:r>
      <m:oMath>
        <m:r>
          <m:rPr>
            <m:sty m:val="p"/>
          </m:rPr>
          <w:rPr>
            <w:rFonts w:ascii="Cambria Math" w:hAnsi="Cambria Math"/>
          </w:rPr>
          <w:br/>
        </m:r>
      </m:oMath>
      <m:oMathPara>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-1</m:t>
              </m:r>
            </m:sup>
          </m:sSup>
        </m:oMath>
      </m:oMathPara>
    </w:p>
    <w:p w14:paraId="48BC571B" w14:textId="1B25928F" w:rsidR="00712AB6" w:rsidRDefault="00712AB6" w:rsidP="00712AB6">
      <w:r>
        <w:t xml:space="preserve">However, the inverse of a matrix can only be calculated if the matrix has the same number of </w:t>
      </w:r>
      <w:r w:rsidR="00F07262" w:rsidRPr="00F07262">
        <w:rPr>
          <w:noProof/>
          <w:color w:val="FF0000"/>
        </w:rPr>
        <w:t>rows</w:t>
      </w:r>
      <w:r>
        <w:t xml:space="preserve"> as columns and the determinant is not zero otherwise it cannot exist. There is an alternative that we can use for an approximation of J</w:t>
      </w:r>
      <w:r>
        <w:rPr>
          <w:vertAlign w:val="superscript"/>
        </w:rPr>
        <w:t>-1</w:t>
      </w:r>
      <w:r>
        <w:t xml:space="preserve"> which is J</w:t>
      </w:r>
      <w:r>
        <w:rPr>
          <w:vertAlign w:val="superscript"/>
        </w:rPr>
        <w:t>T</w:t>
      </w:r>
      <w:r>
        <w:t xml:space="preserve"> the Jacobian transpose.</w:t>
      </w:r>
    </w:p>
    <w:p w14:paraId="7C668417" w14:textId="77777777" w:rsidR="00712AB6" w:rsidRPr="00727763" w:rsidRDefault="00712AB6" w:rsidP="00712AB6">
      <w:pPr>
        <w:jc w:val="center"/>
      </w:pPr>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T</m:t>
            </m:r>
          </m:sup>
        </m:sSup>
      </m:oMath>
      <w:r>
        <w:tab/>
      </w:r>
      <m:oMath>
        <m:r>
          <w:rPr>
            <w:rFonts w:ascii="Cambria Math" w:hAnsi="Cambria Math"/>
          </w:rPr>
          <m:t>V=T-E</m:t>
        </m:r>
      </m:oMath>
    </w:p>
    <w:p w14:paraId="03E66C08" w14:textId="77777777" w:rsidR="00712AB6" w:rsidRPr="00727763" w:rsidRDefault="00712AB6" w:rsidP="00712AB6">
      <w:r>
        <w:lastRenderedPageBreak/>
        <w:t>The Jacobian matrix can be calculated from the cross products of the axis of rotation of a joint (R</w:t>
      </w:r>
      <w:r>
        <w:rPr>
          <w:vertAlign w:val="subscript"/>
        </w:rPr>
        <w:t>i</w:t>
      </w:r>
      <w:r>
        <w:t>) and the difference in positions of the joint (P</w:t>
      </w:r>
      <w:r>
        <w:rPr>
          <w:vertAlign w:val="subscript"/>
        </w:rPr>
        <w:t>i</w:t>
      </w:r>
      <w:r>
        <w:t>) and the end effector (E). Each term is a vector.</w:t>
      </w:r>
    </w:p>
    <w:p w14:paraId="39CB242E" w14:textId="77777777" w:rsidR="00712AB6" w:rsidRPr="00016F87" w:rsidRDefault="00712AB6" w:rsidP="00712AB6">
      <m:oMathPara>
        <m:oMath>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m:oMathPara>
    </w:p>
    <w:p w14:paraId="4137D82B" w14:textId="61F4B9B1" w:rsidR="00712AB6" w:rsidRDefault="00712AB6" w:rsidP="00712AB6">
      <w:r>
        <w:t>Now we know the change angles fo</w:t>
      </w:r>
      <w:r w:rsidR="00613779">
        <w:t>r each joint we can update each</w:t>
      </w:r>
      <w:r w:rsidRPr="00735895">
        <w:rPr>
          <w:color w:val="FF0000"/>
        </w:rPr>
        <w:t xml:space="preserve"> </w:t>
      </w:r>
      <w:r w:rsidR="00735895" w:rsidRPr="00735895">
        <w:rPr>
          <w:color w:val="FF0000"/>
        </w:rPr>
        <w:t xml:space="preserve">joint’s </w:t>
      </w:r>
      <w:r>
        <w:t>position (O). To do this we translate them by the difference in rotation multiplied by a time</w:t>
      </w:r>
      <w:r w:rsidR="00613779">
        <w:t xml:space="preserve"> </w:t>
      </w:r>
      <w:r>
        <w:t>step (h).</w:t>
      </w:r>
    </w:p>
    <w:p w14:paraId="166CD333" w14:textId="77777777" w:rsidR="00712AB6" w:rsidRPr="00C23BE2" w:rsidRDefault="00712AB6" w:rsidP="00712AB6">
      <m:oMathPara>
        <m:oMath>
          <m:r>
            <w:rPr>
              <w:rFonts w:ascii="Cambria Math" w:hAnsi="Cambria Math"/>
            </w:rPr>
            <m:t>O +=dO*h</m:t>
          </m:r>
        </m:oMath>
      </m:oMathPara>
    </w:p>
    <w:p w14:paraId="67EEFC61" w14:textId="77777777" w:rsidR="00712AB6" w:rsidRDefault="00712AB6" w:rsidP="00712AB6">
      <w:pPr>
        <w:rPr>
          <w:ins w:id="17" w:author="Sam Knight" w:date="2018-11-08T18:07:00Z"/>
        </w:rPr>
      </w:pPr>
      <w:r>
        <w:t xml:space="preserve">These steps are then repeated until the end effector is as close to the target as desired. The Jacobian method, however, requires a lot of computational power due to its use of matrices and cross product. </w:t>
      </w:r>
    </w:p>
    <w:p w14:paraId="5654FF8F" w14:textId="60EE7C40" w:rsidR="00712AB6" w:rsidRDefault="00712AB6" w:rsidP="00712AB6">
      <w:r>
        <w:t xml:space="preserve">Another iterative method is the FABRIK method (Forward And Backward Reaching Inverse Kinematics). This method focuses on solving the inverse kinematic problem using only positions of joints and how to move them toward a subsequent target. There are two main steps to the FABRIK method called Forward Reaching and Backward Reaching. Forward reaching starts by making the end-effector equal to the target followed by finding where the previous joint lies on a line between the end-effector and said </w:t>
      </w:r>
      <w:r w:rsidRPr="005C1D8C">
        <w:rPr>
          <w:noProof/>
        </w:rPr>
        <w:t>previous</w:t>
      </w:r>
      <w:r>
        <w:t xml:space="preserve"> joint. This is repeated for each joint down the chain and results in the how chain being disconnected from the original root position. </w:t>
      </w:r>
    </w:p>
    <w:p w14:paraId="15DD077D" w14:textId="403D6807" w:rsidR="00712AB6" w:rsidRPr="006944F1" w:rsidRDefault="00712AB6" w:rsidP="00712AB6">
      <w:r>
        <w:t>This is fixed by Backward Reaching which repeats the Forward Reaching step but in reverse, starting by moving the root joint back. If the target is within the a</w:t>
      </w:r>
      <w:r w:rsidR="00613779">
        <w:t>rticulated body’s</w:t>
      </w:r>
      <w:r>
        <w:t xml:space="preserve"> full length, the body will smoothly reach toward its goal after several iterations. The FABRIK method has a much lower computational cost when compared to methods like Jacobian since it doesn’t handle any rotation</w:t>
      </w:r>
      <w:r w:rsidR="00735895">
        <w:rPr>
          <w:color w:val="FF0000"/>
        </w:rPr>
        <w:t>, requires a</w:t>
      </w:r>
      <w:r>
        <w:t xml:space="preserve"> </w:t>
      </w:r>
      <w:r w:rsidRPr="005C1D8C">
        <w:rPr>
          <w:noProof/>
        </w:rPr>
        <w:t>much</w:t>
      </w:r>
      <w:r>
        <w:t xml:space="preserve"> smaller </w:t>
      </w:r>
      <w:r w:rsidR="00735895" w:rsidRPr="00735895">
        <w:rPr>
          <w:color w:val="FF0000"/>
        </w:rPr>
        <w:t>number</w:t>
      </w:r>
      <w:r w:rsidR="00735895">
        <w:t xml:space="preserve"> </w:t>
      </w:r>
      <w:r>
        <w:t>of calculations to be made per iteration and produces much more natural and stable movements.</w:t>
      </w:r>
    </w:p>
    <w:p w14:paraId="5E515126" w14:textId="505CCBC6" w:rsidR="00B052C7" w:rsidRPr="00613779" w:rsidRDefault="00712AB6" w:rsidP="00712AB6">
      <w:pPr>
        <w:rPr>
          <w:rFonts w:ascii="Arial" w:hAnsi="Arial" w:cs="Arial"/>
          <w:color w:val="000000"/>
          <w:sz w:val="20"/>
          <w:szCs w:val="20"/>
          <w:shd w:val="clear" w:color="auto" w:fill="FFFFFF"/>
        </w:rPr>
      </w:pPr>
      <w:r>
        <w:t xml:space="preserve">Figure 2: (a) to (d) demonstrates how each link is repositioned along a line between its previous joint and the goal/subsequent joint during </w:t>
      </w:r>
      <w:r w:rsidRPr="005C1D8C">
        <w:rPr>
          <w:noProof/>
        </w:rPr>
        <w:t>Forward</w:t>
      </w:r>
      <w:r>
        <w:t xml:space="preserve"> Reaching. (e) and (f) show Backward Reaching</w:t>
      </w:r>
      <w:r w:rsidR="00613779">
        <w:t>.</w:t>
      </w:r>
      <w:r w:rsidR="00613779">
        <w:rPr>
          <w:noProof/>
          <w:lang w:eastAsia="en-GB"/>
        </w:rPr>
        <w:drawing>
          <wp:inline distT="0" distB="0" distL="0" distR="0" wp14:anchorId="6CA43C68" wp14:editId="73AE5B2A">
            <wp:extent cx="2201545" cy="400748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1545" cy="4007485"/>
                    </a:xfrm>
                    <a:prstGeom prst="rect">
                      <a:avLst/>
                    </a:prstGeom>
                    <a:noFill/>
                    <a:ln>
                      <a:noFill/>
                    </a:ln>
                  </pic:spPr>
                </pic:pic>
              </a:graphicData>
            </a:graphic>
          </wp:inline>
        </w:drawing>
      </w:r>
      <w:r w:rsidR="00613779" w:rsidRPr="00613779">
        <w:rPr>
          <w:noProof/>
        </w:rPr>
        <w:t xml:space="preserve"> </w:t>
      </w:r>
      <w:r w:rsidR="00613779">
        <w:rPr>
          <w:noProof/>
          <w:lang w:eastAsia="en-GB"/>
        </w:rPr>
        <mc:AlternateContent>
          <mc:Choice Requires="wps">
            <w:drawing>
              <wp:inline distT="0" distB="0" distL="0" distR="0" wp14:anchorId="79859A9C" wp14:editId="158953B4">
                <wp:extent cx="2201545" cy="635"/>
                <wp:effectExtent l="0" t="0" r="8255" b="635"/>
                <wp:docPr id="86" name="Text Box 86"/>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14:paraId="71C59321" w14:textId="21D3C5F0" w:rsidR="00AC4FFB" w:rsidRDefault="00AC4FFB" w:rsidP="00613779">
                            <w:pPr>
                              <w:pStyle w:val="Caption"/>
                              <w:rPr>
                                <w:noProof/>
                              </w:rPr>
                            </w:pPr>
                            <w:r>
                              <w:t xml:space="preserve">Figure </w:t>
                            </w:r>
                            <w:fldSimple w:instr=" SEQ Figure \* ARABIC ">
                              <w:r>
                                <w:rPr>
                                  <w:noProof/>
                                </w:rPr>
                                <w:t>18</w:t>
                              </w:r>
                            </w:fldSimple>
                            <w:r>
                              <w:t xml:space="preserve"> Example of IK using forward and backward reaching </w:t>
                            </w:r>
                            <w:sdt>
                              <w:sdtPr>
                                <w:id w:val="-1312933382"/>
                                <w:citation/>
                              </w:sdtPr>
                              <w:sdtContent>
                                <w:r>
                                  <w:fldChar w:fldCharType="begin"/>
                                </w:r>
                                <w:r>
                                  <w:instrText xml:space="preserve"> CITATION And11 \l 2057 </w:instrText>
                                </w:r>
                                <w:r>
                                  <w:fldChar w:fldCharType="separate"/>
                                </w:r>
                                <w:r w:rsidRPr="006F23BC">
                                  <w:rPr>
                                    <w:noProof/>
                                  </w:rPr>
                                  <w:t>(Andreas Aristidou, 2011)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9859A9C" id="Text Box 86" o:spid="_x0000_s1053" type="#_x0000_t202" style="width:173.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nzLwIAAGcEAAAOAAAAZHJzL2Uyb0RvYy54bWysVMGO2jAQvVfqP1i+lwAt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" stroked="f">
                <v:textbox style="mso-fit-shape-to-text:t" inset="0,0,0,0">
                  <w:txbxContent>
                    <w:p w14:paraId="71C59321" w14:textId="21D3C5F0" w:rsidR="00AC4FFB" w:rsidRDefault="00AC4FFB" w:rsidP="00613779">
                      <w:pPr>
                        <w:pStyle w:val="Caption"/>
                        <w:rPr>
                          <w:noProof/>
                        </w:rPr>
                      </w:pPr>
                      <w:r>
                        <w:t xml:space="preserve">Figure </w:t>
                      </w:r>
                      <w:fldSimple w:instr=" SEQ Figure \* ARABIC ">
                        <w:r>
                          <w:rPr>
                            <w:noProof/>
                          </w:rPr>
                          <w:t>18</w:t>
                        </w:r>
                      </w:fldSimple>
                      <w:r>
                        <w:t xml:space="preserve"> Example of IK using forward and backward reaching </w:t>
                      </w:r>
                      <w:sdt>
                        <w:sdtPr>
                          <w:id w:val="-1312933382"/>
                          <w:citation/>
                        </w:sdtPr>
                        <w:sdtContent>
                          <w:r>
                            <w:fldChar w:fldCharType="begin"/>
                          </w:r>
                          <w:r>
                            <w:instrText xml:space="preserve"> CITATION And11 \l 2057 </w:instrText>
                          </w:r>
                          <w:r>
                            <w:fldChar w:fldCharType="separate"/>
                          </w:r>
                          <w:r w:rsidRPr="006F23BC">
                            <w:rPr>
                              <w:noProof/>
                            </w:rPr>
                            <w:t>(Andreas Aristidou, 2011)</w:t>
                          </w:r>
                          <w:r>
                            <w:fldChar w:fldCharType="end"/>
                          </w:r>
                        </w:sdtContent>
                      </w:sdt>
                    </w:p>
                  </w:txbxContent>
                </v:textbox>
                <w10:anchorlock/>
              </v:shape>
            </w:pict>
          </mc:Fallback>
        </mc:AlternateContent>
      </w:r>
    </w:p>
    <w:p w14:paraId="5BCC8CF5" w14:textId="48F92514" w:rsidR="005C158D" w:rsidRPr="005C158D" w:rsidRDefault="005C158D" w:rsidP="005C158D">
      <w:pPr>
        <w:pStyle w:val="Heading2"/>
      </w:pPr>
      <w:bookmarkStart w:id="18" w:name="_Toc5197840"/>
      <w:r>
        <w:t>State of the art</w:t>
      </w:r>
      <w:bookmarkEnd w:id="18"/>
    </w:p>
    <w:p w14:paraId="379725A4" w14:textId="7AE499D7" w:rsidR="005C158D" w:rsidRDefault="005C158D" w:rsidP="00343775">
      <w:pPr>
        <w:pStyle w:val="Heading3"/>
      </w:pPr>
      <w:bookmarkStart w:id="19" w:name="_Toc5197841"/>
      <w:r>
        <w:t>Key Frame User Interface</w:t>
      </w:r>
      <w:bookmarkEnd w:id="19"/>
    </w:p>
    <w:p w14:paraId="563C0B75" w14:textId="752BAC26" w:rsidR="00343775" w:rsidRDefault="00343775" w:rsidP="00343775">
      <w:pPr>
        <w:pStyle w:val="ListParagraph"/>
        <w:numPr>
          <w:ilvl w:val="0"/>
          <w:numId w:val="12"/>
        </w:numPr>
      </w:pPr>
      <w:r>
        <w:t>Creating a user interface that can represent the key frames on a timeline for multiple objects and handle user interactions with it isn’t a trivial task.</w:t>
      </w:r>
    </w:p>
    <w:p w14:paraId="384B70E8" w14:textId="0620D643" w:rsidR="00343775" w:rsidRDefault="00343775" w:rsidP="00343775">
      <w:pPr>
        <w:pStyle w:val="ListParagraph"/>
        <w:numPr>
          <w:ilvl w:val="0"/>
          <w:numId w:val="12"/>
        </w:numPr>
      </w:pPr>
      <w:r>
        <w:t>Compare how modern software achieves this</w:t>
      </w:r>
    </w:p>
    <w:p w14:paraId="475E77A4" w14:textId="3F9DD112" w:rsidR="00343775" w:rsidRPr="00343775" w:rsidRDefault="00343775" w:rsidP="00343775">
      <w:pPr>
        <w:pStyle w:val="ListParagraph"/>
        <w:numPr>
          <w:ilvl w:val="0"/>
          <w:numId w:val="12"/>
        </w:numPr>
      </w:pPr>
      <w:r>
        <w:t xml:space="preserve">What key aspects do they have in common, are they user friendly or over complex? </w:t>
      </w:r>
    </w:p>
    <w:p w14:paraId="4291B1C6" w14:textId="77777777" w:rsidR="00343775" w:rsidRDefault="00343775" w:rsidP="00343775">
      <w:pPr>
        <w:pStyle w:val="Heading1"/>
      </w:pPr>
      <w:bookmarkStart w:id="20" w:name="_Toc5197842"/>
      <w:r w:rsidRPr="002A6518">
        <w:lastRenderedPageBreak/>
        <w:t xml:space="preserve">Critical </w:t>
      </w:r>
      <w:r w:rsidRPr="005C158D">
        <w:t>analysis</w:t>
      </w:r>
      <w:bookmarkEnd w:id="20"/>
    </w:p>
    <w:p w14:paraId="6A5DD7A2" w14:textId="2084AFC7" w:rsidR="00343775" w:rsidRDefault="00343775" w:rsidP="00343775">
      <w:pPr>
        <w:pStyle w:val="Heading2"/>
      </w:pPr>
      <w:bookmarkStart w:id="21" w:name="_Toc5197843"/>
      <w:r>
        <w:t>Specification</w:t>
      </w:r>
      <w:bookmarkEnd w:id="21"/>
    </w:p>
    <w:p w14:paraId="48D6513E" w14:textId="615A1748" w:rsidR="00EB44D6" w:rsidRPr="00343775" w:rsidRDefault="00676DE2" w:rsidP="00473774">
      <w:r>
        <w:t>The project started with planning the necessary steps and goals to create a piece of functioning animation software</w:t>
      </w:r>
      <w:r w:rsidR="00EB44D6">
        <w:t>.</w:t>
      </w:r>
      <w:r w:rsidR="00473774">
        <w:t xml:space="preserve"> The backlog in </w:t>
      </w:r>
      <w:r w:rsidR="00473774">
        <w:fldChar w:fldCharType="begin"/>
      </w:r>
      <w:r w:rsidR="00473774">
        <w:instrText xml:space="preserve"> REF _Ref5201300 \h </w:instrText>
      </w:r>
      <w:r w:rsidR="00473774">
        <w:fldChar w:fldCharType="separate"/>
      </w:r>
      <w:r w:rsidR="00473774" w:rsidRPr="00473774">
        <w:t xml:space="preserve">Appendix </w:t>
      </w:r>
      <w:r w:rsidR="00473774" w:rsidRPr="00473774">
        <w:rPr>
          <w:noProof/>
        </w:rPr>
        <w:t>1</w:t>
      </w:r>
      <w:r w:rsidR="00473774">
        <w:fldChar w:fldCharType="end"/>
      </w:r>
      <w:r w:rsidR="00473774" w:rsidRPr="00343775">
        <w:t xml:space="preserve"> </w:t>
      </w:r>
      <w:r w:rsidR="00473774">
        <w:t>shows the list of key features to implement into the animation software. The project will be realised using the agile project management and wo</w:t>
      </w:r>
      <w:r w:rsidR="00DF4F88">
        <w:t>rk will be carried out in sprints</w:t>
      </w:r>
      <w:r w:rsidR="00473774">
        <w:t xml:space="preserve">. The backlog contains key tasks to be completed with various properties: story (Required to progress), priority (What should be done first) and points (value that relates to how difficult the task will be). </w:t>
      </w:r>
      <w:r w:rsidR="00DF4F88">
        <w:t>During the sprints</w:t>
      </w:r>
      <w:r w:rsidR="00CE33E5">
        <w:t xml:space="preserve"> tasks will be completed and the points will be totalled to see how much progress is being made, if the point total stay low not the project isn’t making good progress, if the point totals are consistently high then the project is progressing smoothly. These points are estimates and can be subject to change depending on whether or not tasks remain uncompleted resulting in progres</w:t>
      </w:r>
      <w:r w:rsidR="00DF4F88">
        <w:t>s being halted even if the sprints</w:t>
      </w:r>
      <w:r w:rsidR="00CE33E5">
        <w:t>’ point total is high.</w:t>
      </w:r>
      <w:r w:rsidR="00DF4F88">
        <w:t xml:space="preserve"> The log of </w:t>
      </w:r>
      <w:r w:rsidR="00CE33E5">
        <w:t xml:space="preserve">sprints will be </w:t>
      </w:r>
      <w:r w:rsidR="00DF4F88">
        <w:t xml:space="preserve">appended in </w:t>
      </w:r>
      <w:r w:rsidR="00DF4F88">
        <w:fldChar w:fldCharType="begin"/>
      </w:r>
      <w:r w:rsidR="00DF4F88">
        <w:instrText xml:space="preserve"> REF _Ref5205409 \h </w:instrText>
      </w:r>
      <w:r w:rsidR="00DF4F88">
        <w:fldChar w:fldCharType="separate"/>
      </w:r>
      <w:r w:rsidR="00DF4F88">
        <w:t xml:space="preserve">Appendix </w:t>
      </w:r>
      <w:r w:rsidR="00DF4F88">
        <w:rPr>
          <w:noProof/>
        </w:rPr>
        <w:t>2</w:t>
      </w:r>
      <w:r w:rsidR="00DF4F88">
        <w:fldChar w:fldCharType="end"/>
      </w:r>
      <w:r w:rsidR="00DF4F88">
        <w:t>.</w:t>
      </w:r>
    </w:p>
    <w:p w14:paraId="2D264AD4" w14:textId="7AC7E7BB" w:rsidR="00343775" w:rsidRDefault="00343775" w:rsidP="00343775">
      <w:pPr>
        <w:pStyle w:val="Heading2"/>
      </w:pPr>
      <w:bookmarkStart w:id="22" w:name="_Toc5197844"/>
      <w:r>
        <w:t>Development</w:t>
      </w:r>
      <w:bookmarkEnd w:id="22"/>
    </w:p>
    <w:p w14:paraId="5D8478D4" w14:textId="6F6BDC89" w:rsidR="0010508F" w:rsidRDefault="00DF4F88" w:rsidP="0010508F">
      <w:r>
        <w:t xml:space="preserve">The first sprint started with creating a means to draw shapes. This requires having something to draw to such as a canvas and a way to render shapes to it. The canvas is simply a SFML render texture that provides an area the shapes are visible only rendered inside the canvas rectangle. The canvas doesn’t own the shapes and are therefore stored in their own separate STL vector that allows for them to be easily passed around. To create shapes we need a way to handle </w:t>
      </w:r>
      <w:r w:rsidR="0010508F">
        <w:t xml:space="preserve">the mouse events. The shape tool class essentially creates a new shape when the left mouse button is clicked, the shape can then be dragged to a desired size and finish drawing on release of the left mouse button. To make drawing shape easier, a camera class was </w:t>
      </w:r>
      <w:r w:rsidR="0010508F">
        <w:t>implemented that builds on an SFML view to provide a way to move around and zoom in and out of the canvas.</w:t>
      </w:r>
    </w:p>
    <w:p w14:paraId="6FD09E01" w14:textId="364A2FE8" w:rsidR="00FD3ADF" w:rsidRDefault="0010508F" w:rsidP="0010508F">
      <w:r>
        <w:t>Moving onto the 2</w:t>
      </w:r>
      <w:r w:rsidRPr="0010508F">
        <w:rPr>
          <w:vertAlign w:val="superscript"/>
        </w:rPr>
        <w:t>nd</w:t>
      </w:r>
      <w:r>
        <w:t xml:space="preserve"> sprint we need to add more tools</w:t>
      </w:r>
      <w:r w:rsidR="00AC4FFB">
        <w:t>,</w:t>
      </w:r>
      <w:r w:rsidR="007406BD">
        <w:t xml:space="preserve"> such as a transform tool</w:t>
      </w:r>
      <w:r>
        <w:t>, which requires a way to switch between tools. Thus, a Tool Box class is added that has a pool of all the available tools and upon calling the appropriate method the corresponding tool becomes active</w:t>
      </w:r>
      <w:r w:rsidR="00B37413">
        <w:t>. With this we c</w:t>
      </w:r>
      <w:r w:rsidR="007406BD">
        <w:t>an begin on the transform tool: t</w:t>
      </w:r>
      <w:r w:rsidR="00B37413">
        <w:t xml:space="preserve">he transform tool is a relatively large and complex </w:t>
      </w:r>
      <w:r w:rsidR="007406BD">
        <w:t xml:space="preserve">tool compared to the drawing </w:t>
      </w:r>
      <w:r w:rsidR="00B37413">
        <w:t>tool since it is being designed to handle all 3 transformations: translatio</w:t>
      </w:r>
      <w:r w:rsidR="00FF5F27">
        <w:t>n, scaling and rotation</w:t>
      </w:r>
      <w:r w:rsidR="00B37413">
        <w:t>. The first tr</w:t>
      </w:r>
      <w:r w:rsidR="00FF5F27">
        <w:t>ansformation to be added was</w:t>
      </w:r>
      <w:r w:rsidR="00B37413">
        <w:t xml:space="preserve"> translation</w:t>
      </w:r>
      <w:r w:rsidR="00FF5F27">
        <w:t>,</w:t>
      </w:r>
      <w:r w:rsidR="00B37413">
        <w:t xml:space="preserve"> which simply involved moving the shape relative to the mouse. The next transformation was scaling which brought </w:t>
      </w:r>
      <w:r w:rsidR="00FF5F27">
        <w:t>about some problems</w:t>
      </w:r>
      <w:r w:rsidR="00B37413">
        <w:t xml:space="preserve"> with usin</w:t>
      </w:r>
      <w:r w:rsidR="00FF5F27">
        <w:t>g SFMLs default shapes</w:t>
      </w:r>
      <w:r w:rsidR="00B37413">
        <w:t xml:space="preserve">. To achieve </w:t>
      </w:r>
      <w:r w:rsidR="00FF5F27">
        <w:t>a desirable scaling from</w:t>
      </w:r>
      <w:r w:rsidR="00B37413">
        <w:t xml:space="preserve"> each corner and each side required</w:t>
      </w:r>
      <w:r w:rsidR="00FF5F27">
        <w:t xml:space="preserve"> setting the origin of that shape to the opposite side/corner</w:t>
      </w:r>
      <w:r w:rsidR="00B37413">
        <w:t xml:space="preserve"> which also reposition</w:t>
      </w:r>
      <w:r w:rsidR="00FF5F27">
        <w:t>s</w:t>
      </w:r>
      <w:r w:rsidR="00B37413">
        <w:t xml:space="preserve"> the shape</w:t>
      </w:r>
      <w:r w:rsidR="00FF5F27">
        <w:t xml:space="preserve">. This </w:t>
      </w:r>
      <w:r w:rsidR="007C7FEB">
        <w:t>result</w:t>
      </w:r>
      <w:r w:rsidR="00FF5F27">
        <w:t>s in a lot of complexity</w:t>
      </w:r>
      <w:r w:rsidR="007C7FEB">
        <w:t xml:space="preserve"> and just s</w:t>
      </w:r>
      <w:r w:rsidR="00FF5F27">
        <w:t>eemed a bit pointless. It looked</w:t>
      </w:r>
      <w:r w:rsidR="007C7FEB">
        <w:t xml:space="preserve"> like making a custom shape that could handle vertices and position separately</w:t>
      </w:r>
      <w:r w:rsidR="00FF5F27">
        <w:t xml:space="preserve"> would work much better. During this sprint </w:t>
      </w:r>
      <w:r w:rsidR="00FD3ADF">
        <w:t>a colour tool was implemented. To achieve a simple implementation I would need some way of picking values for red, green and blue for the shapes RGB values. This could be done in various ways but having 3 separate sliders seemed like a good start.</w:t>
      </w:r>
    </w:p>
    <w:p w14:paraId="571CA7AE" w14:textId="0F681229" w:rsidR="00FD3ADF" w:rsidRDefault="00FD3ADF" w:rsidP="0010508F">
      <w:r>
        <w:t>The 3</w:t>
      </w:r>
      <w:r w:rsidRPr="00FD3ADF">
        <w:rPr>
          <w:vertAlign w:val="superscript"/>
        </w:rPr>
        <w:t>rd</w:t>
      </w:r>
      <w:r>
        <w:t xml:space="preserve"> </w:t>
      </w:r>
      <w:r w:rsidR="004960D3">
        <w:t>sprint continues to add another tool and finishes off the transform tool.</w:t>
      </w:r>
      <w:bookmarkStart w:id="23" w:name="_GoBack"/>
      <w:bookmarkEnd w:id="23"/>
    </w:p>
    <w:p w14:paraId="424CC1E8" w14:textId="3AECF10C" w:rsidR="00771A92" w:rsidRDefault="00F530BE" w:rsidP="00771A92">
      <w:pPr>
        <w:pStyle w:val="ListParagraph"/>
        <w:numPr>
          <w:ilvl w:val="0"/>
          <w:numId w:val="13"/>
        </w:numPr>
      </w:pPr>
      <w:r>
        <w:t>Added joint functionality. Quad parts keep track of parent and child objects, this results in a tree like structure that could be used for Inverse Kinematics</w:t>
      </w:r>
    </w:p>
    <w:p w14:paraId="2EE81FB8" w14:textId="1E523557" w:rsidR="00F530BE" w:rsidRDefault="00BA2685" w:rsidP="00771A92">
      <w:pPr>
        <w:pStyle w:val="ListParagraph"/>
        <w:numPr>
          <w:ilvl w:val="0"/>
          <w:numId w:val="13"/>
        </w:numPr>
      </w:pPr>
      <w:r>
        <w:t>Whilst making the tools I needed a way to switch between them e.g. using buttons.</w:t>
      </w:r>
      <w:r w:rsidR="000629A9">
        <w:t xml:space="preserve"> The buttons </w:t>
      </w:r>
      <w:r w:rsidR="003D789F" w:rsidRPr="003D789F">
        <w:rPr>
          <w:color w:val="FF0000"/>
        </w:rPr>
        <w:t>themselves</w:t>
      </w:r>
      <w:r w:rsidR="003D789F">
        <w:t xml:space="preserve"> </w:t>
      </w:r>
      <w:r>
        <w:t>were simple to implement, however, having objects respond to the buttons being clicked added some complications.</w:t>
      </w:r>
    </w:p>
    <w:p w14:paraId="438B0338" w14:textId="28619B08" w:rsidR="00BA2685" w:rsidRDefault="00BA2685" w:rsidP="00BA2685">
      <w:pPr>
        <w:pStyle w:val="ListParagraph"/>
        <w:numPr>
          <w:ilvl w:val="0"/>
          <w:numId w:val="13"/>
        </w:numPr>
      </w:pPr>
      <w:r>
        <w:t>Call back functions seemed like the most straightforward way of giving functionality to a button. If a button is clicked call a function. Thus, came the event handler and signals.</w:t>
      </w:r>
    </w:p>
    <w:p w14:paraId="738EB501" w14:textId="0C07B204" w:rsidR="00BA2685" w:rsidRDefault="00BA2685" w:rsidP="00BA2685">
      <w:pPr>
        <w:pStyle w:val="ListParagraph"/>
        <w:numPr>
          <w:ilvl w:val="0"/>
          <w:numId w:val="13"/>
        </w:numPr>
      </w:pPr>
      <w:r>
        <w:t xml:space="preserve">Starting with signals, these contains a map of call back functions that can be notified. A signal is given a class to act as a trigger that other classes can connect call back functions to. The complicated part was making signals be generic </w:t>
      </w:r>
      <w:r w:rsidR="003D789F">
        <w:rPr>
          <w:color w:val="FF0000"/>
        </w:rPr>
        <w:t xml:space="preserve">so </w:t>
      </w:r>
      <w:r>
        <w:t>as to work for different functions with varying arguments.</w:t>
      </w:r>
    </w:p>
    <w:p w14:paraId="084AAE3A" w14:textId="19E3C493" w:rsidR="003F551C" w:rsidRDefault="003F551C" w:rsidP="00BA2685">
      <w:pPr>
        <w:pStyle w:val="ListParagraph"/>
        <w:numPr>
          <w:ilvl w:val="0"/>
          <w:numId w:val="13"/>
        </w:numPr>
      </w:pPr>
      <w:r>
        <w:t xml:space="preserve">The event handler was created as a result of UI interactions with input e.g. the mouse. </w:t>
      </w:r>
      <w:r w:rsidRPr="003D789F">
        <w:rPr>
          <w:color w:val="FF0000"/>
        </w:rPr>
        <w:t>Let</w:t>
      </w:r>
      <w:r w:rsidR="003D789F" w:rsidRPr="003D789F">
        <w:rPr>
          <w:color w:val="FF0000"/>
        </w:rPr>
        <w:t>’</w:t>
      </w:r>
      <w:r w:rsidRPr="003D789F">
        <w:rPr>
          <w:color w:val="FF0000"/>
        </w:rPr>
        <w:t>s</w:t>
      </w:r>
      <w:r>
        <w:t xml:space="preserve"> say I have a button: having to pass said mouse position and button event to all UI elements</w:t>
      </w:r>
      <w:r w:rsidR="00473774">
        <w:t xml:space="preserve"> that need them could result in</w:t>
      </w:r>
      <w:r>
        <w:t xml:space="preserve"> lots </w:t>
      </w:r>
      <w:r w:rsidR="00CD47F7" w:rsidRPr="00CD47F7">
        <w:rPr>
          <w:color w:val="FF0000"/>
        </w:rPr>
        <w:t xml:space="preserve">of </w:t>
      </w:r>
      <w:r>
        <w:t>functions that pass information up and down components of classes. The event handler is a singleton class which can bypass these “levels” by registering signals to an instance of the event handler. This makes sense from the programmer’s point of view since I if I want to add a button, I shouldn’t have to worry about also having to pass input data to it.</w:t>
      </w:r>
    </w:p>
    <w:p w14:paraId="20288240" w14:textId="28326202" w:rsidR="003F551C" w:rsidRDefault="003F551C" w:rsidP="00BA2685">
      <w:pPr>
        <w:pStyle w:val="ListParagraph"/>
        <w:numPr>
          <w:ilvl w:val="0"/>
          <w:numId w:val="13"/>
        </w:numPr>
      </w:pPr>
      <w:r>
        <w:t xml:space="preserve">This </w:t>
      </w:r>
      <w:r w:rsidR="00325BD1">
        <w:t xml:space="preserve">also resulted in a rework of how I handle input. Before, I SFML would poll the events and I would code the response inside a switch case. Now the input handler has multiple signals that are registered to the event </w:t>
      </w:r>
      <w:r w:rsidR="00325BD1">
        <w:lastRenderedPageBreak/>
        <w:t>handler for specific events such as: mouse moved, mouse wheel scrolled, and mouse click that are notified on inside the switch case – keeping the code compact.</w:t>
      </w:r>
    </w:p>
    <w:p w14:paraId="2FE6BC39" w14:textId="42B781DF" w:rsidR="00325BD1" w:rsidRDefault="00325BD1" w:rsidP="00BA2685">
      <w:pPr>
        <w:pStyle w:val="ListParagraph"/>
        <w:numPr>
          <w:ilvl w:val="0"/>
          <w:numId w:val="13"/>
        </w:numPr>
      </w:pPr>
      <w:r>
        <w:t>From one point of view this makes passing data from input to UI to a corresponding action much easier. However, say we have 2 classes that need to send and receive data from each other, if both register the signals to the event handler and then the other class tries to connect a call back to that signal</w:t>
      </w:r>
      <w:r w:rsidR="008E04C7">
        <w:t xml:space="preserve">, the code will result in an error since one of those signals doesn’t exist yet since the classes are made one after the other. Therefore, </w:t>
      </w:r>
      <w:r w:rsidR="00CD47F7">
        <w:rPr>
          <w:color w:val="FF0000"/>
        </w:rPr>
        <w:t xml:space="preserve">so </w:t>
      </w:r>
      <w:r w:rsidR="008E04C7">
        <w:t>as to keep the code clean, only classes that need to use the event handler should use it i.e. the input handler and any corresponding classes that use input; but not for handling events between classes, in which their signals can be connected wherever their owner is declared.</w:t>
      </w:r>
    </w:p>
    <w:p w14:paraId="4821129D" w14:textId="4647E631" w:rsidR="008E04C7" w:rsidRPr="00771A92" w:rsidRDefault="008E04C7" w:rsidP="00BA2685">
      <w:pPr>
        <w:pStyle w:val="ListParagraph"/>
        <w:numPr>
          <w:ilvl w:val="0"/>
          <w:numId w:val="13"/>
        </w:numPr>
      </w:pPr>
      <w:r>
        <w:t>Next is the, not to be underestimated, task of adding animation via key framing.</w:t>
      </w:r>
      <w:r w:rsidR="005A3018">
        <w:t xml:space="preserve"> Making this proved difficult as there isn’t exactly many examples of “How to code key framing” out on the internet. So I started with a way to record shape data from the Quad Part class in a key frame manager class. Which also presented another problem: if I am to store data for each shape, I need a way to give the data back to said shape. Pointers seem like a good option, however, this could result in a lot of memory management to keep the pointers valid since shapes could be deleted. The solution is a shapes container class that has several methods for dealing with shapes e.g. new shape, get shape and get all shapes. These methods all deal with an id for shapes that remain constant as long as that shape exists.</w:t>
      </w:r>
    </w:p>
    <w:p w14:paraId="5D14323C" w14:textId="4992D1BA" w:rsidR="00343775" w:rsidRPr="00343775" w:rsidRDefault="00343775" w:rsidP="00343775">
      <w:pPr>
        <w:pStyle w:val="Heading2"/>
      </w:pPr>
      <w:bookmarkStart w:id="24" w:name="_Toc5197845"/>
      <w:r>
        <w:lastRenderedPageBreak/>
        <w:t>Testing and Report</w:t>
      </w:r>
      <w:bookmarkEnd w:id="24"/>
    </w:p>
    <w:p w14:paraId="43C8A284" w14:textId="02F16588" w:rsidR="00712AB6" w:rsidRDefault="00B052C7" w:rsidP="00712AB6">
      <w:pPr>
        <w:pStyle w:val="Heading1"/>
      </w:pPr>
      <w:bookmarkStart w:id="25" w:name="_Toc5197846"/>
      <w:r w:rsidRPr="002A6518">
        <w:t>Design</w:t>
      </w:r>
      <w:bookmarkEnd w:id="25"/>
    </w:p>
    <w:p w14:paraId="01BCC710" w14:textId="7D33E39E" w:rsidR="00712AB6" w:rsidRDefault="00343775" w:rsidP="00343775">
      <w:pPr>
        <w:pStyle w:val="Heading2"/>
      </w:pPr>
      <w:bookmarkStart w:id="26" w:name="_Toc5197847"/>
      <w:r>
        <w:t>Introduction</w:t>
      </w:r>
      <w:bookmarkEnd w:id="26"/>
    </w:p>
    <w:p w14:paraId="4AB01DB5" w14:textId="6A9B10AD" w:rsidR="00343775" w:rsidRDefault="00343775" w:rsidP="00343775">
      <w:pPr>
        <w:pStyle w:val="Heading2"/>
      </w:pPr>
      <w:bookmarkStart w:id="27" w:name="_Toc5197848"/>
      <w:r>
        <w:t>UML</w:t>
      </w:r>
      <w:bookmarkEnd w:id="27"/>
    </w:p>
    <w:p w14:paraId="55DBF558" w14:textId="77DD6179" w:rsidR="00343775" w:rsidRPr="00343775" w:rsidRDefault="00343775" w:rsidP="00343775">
      <w:pPr>
        <w:pStyle w:val="Heading2"/>
      </w:pPr>
      <w:bookmarkStart w:id="28" w:name="_Toc5197849"/>
      <w:r>
        <w:t>UI Designs</w:t>
      </w:r>
      <w:bookmarkEnd w:id="28"/>
    </w:p>
    <w:p w14:paraId="4D2659C6" w14:textId="422D68C9" w:rsidR="00B052C7" w:rsidRDefault="00B052C7" w:rsidP="00712AB6">
      <w:pPr>
        <w:pStyle w:val="Heading1"/>
      </w:pPr>
      <w:bookmarkStart w:id="29" w:name="_Toc5197850"/>
      <w:r w:rsidRPr="002A6518">
        <w:t>Testing</w:t>
      </w:r>
      <w:bookmarkEnd w:id="29"/>
    </w:p>
    <w:p w14:paraId="6319CBCB" w14:textId="0D886A3F" w:rsidR="00712AB6" w:rsidRDefault="00343775" w:rsidP="00343775">
      <w:pPr>
        <w:pStyle w:val="Heading2"/>
      </w:pPr>
      <w:bookmarkStart w:id="30" w:name="_Toc5197851"/>
      <w:r>
        <w:t>Testing Strategy</w:t>
      </w:r>
      <w:bookmarkEnd w:id="30"/>
    </w:p>
    <w:p w14:paraId="4560AF21" w14:textId="6DEBC28E" w:rsidR="00343775" w:rsidRPr="00343775" w:rsidRDefault="00343775" w:rsidP="00343775">
      <w:pPr>
        <w:pStyle w:val="Heading2"/>
      </w:pPr>
      <w:bookmarkStart w:id="31" w:name="_Toc5197852"/>
      <w:r>
        <w:t>Results</w:t>
      </w:r>
      <w:bookmarkEnd w:id="31"/>
    </w:p>
    <w:p w14:paraId="72DC7A05" w14:textId="2AD0C6C6" w:rsidR="0010663F" w:rsidRDefault="00B052C7" w:rsidP="0010663F">
      <w:pPr>
        <w:pStyle w:val="Heading1"/>
      </w:pPr>
      <w:bookmarkStart w:id="32" w:name="_Toc5197853"/>
      <w:r w:rsidRPr="002A6518">
        <w:t>Conclusion</w:t>
      </w:r>
      <w:bookmarkEnd w:id="32"/>
    </w:p>
    <w:p w14:paraId="1917C773" w14:textId="77777777" w:rsidR="00EB44D6" w:rsidRDefault="00EB44D6">
      <w:r>
        <w:br w:type="page"/>
      </w:r>
    </w:p>
    <w:p w14:paraId="3AAE728E" w14:textId="29DC5859" w:rsidR="00EB44D6" w:rsidRDefault="00EB44D6" w:rsidP="00EB44D6">
      <w:pPr>
        <w:pStyle w:val="Heading1"/>
      </w:pPr>
      <w:r>
        <w:lastRenderedPageBreak/>
        <w:t>Appendices</w:t>
      </w:r>
    </w:p>
    <w:p w14:paraId="26665EA4" w14:textId="6C20623D" w:rsidR="0010663F" w:rsidRDefault="007C7FEB" w:rsidP="00EB44D6">
      <w:r>
        <w:rPr>
          <w:noProof/>
          <w:lang w:eastAsia="en-GB"/>
        </w:rPr>
        <w:drawing>
          <wp:anchor distT="0" distB="0" distL="114300" distR="114300" simplePos="0" relativeHeight="251668480" behindDoc="0" locked="0" layoutInCell="1" allowOverlap="1" wp14:anchorId="1462128F" wp14:editId="6EA329F4">
            <wp:simplePos x="0" y="0"/>
            <wp:positionH relativeFrom="margin">
              <wp:align>left</wp:align>
            </wp:positionH>
            <wp:positionV relativeFrom="paragraph">
              <wp:posOffset>5074285</wp:posOffset>
            </wp:positionV>
            <wp:extent cx="3636645" cy="335534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36645" cy="3355340"/>
                    </a:xfrm>
                    <a:prstGeom prst="rect">
                      <a:avLst/>
                    </a:prstGeom>
                  </pic:spPr>
                </pic:pic>
              </a:graphicData>
            </a:graphic>
            <wp14:sizeRelH relativeFrom="margin">
              <wp14:pctWidth>0</wp14:pctWidth>
            </wp14:sizeRelH>
            <wp14:sizeRelV relativeFrom="margin">
              <wp14:pctHeight>0</wp14:pctHeight>
            </wp14:sizeRelV>
          </wp:anchor>
        </w:drawing>
      </w:r>
      <w:r w:rsidR="0010508F">
        <w:rPr>
          <w:noProof/>
          <w:lang w:eastAsia="en-GB"/>
        </w:rPr>
        <mc:AlternateContent>
          <mc:Choice Requires="wps">
            <w:drawing>
              <wp:anchor distT="0" distB="0" distL="114300" distR="114300" simplePos="0" relativeHeight="251665408" behindDoc="0" locked="0" layoutInCell="1" allowOverlap="1" wp14:anchorId="7B81FFAA" wp14:editId="0547541C">
                <wp:simplePos x="0" y="0"/>
                <wp:positionH relativeFrom="margin">
                  <wp:align>right</wp:align>
                </wp:positionH>
                <wp:positionV relativeFrom="paragraph">
                  <wp:posOffset>387985</wp:posOffset>
                </wp:positionV>
                <wp:extent cx="5715000" cy="2857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prstClr val="white"/>
                        </a:solidFill>
                        <a:ln>
                          <a:noFill/>
                        </a:ln>
                      </wps:spPr>
                      <wps:txbx>
                        <w:txbxContent>
                          <w:p w14:paraId="12DDDDFC" w14:textId="5A7C4A40" w:rsidR="00AC4FFB" w:rsidRPr="0090494B" w:rsidRDefault="00AC4FFB" w:rsidP="00DF4F88">
                            <w:pPr>
                              <w:pStyle w:val="Caption"/>
                              <w:rPr>
                                <w:b/>
                                <w:bCs/>
                                <w:smallCaps/>
                                <w:noProof/>
                                <w:color w:val="000000" w:themeColor="text1"/>
                                <w:sz w:val="36"/>
                                <w:szCs w:val="36"/>
                              </w:rPr>
                            </w:pPr>
                            <w:r>
                              <w:t xml:space="preserve">Appendix </w:t>
                            </w:r>
                            <w:fldSimple w:instr=" SEQ Appendix \* ARABIC ">
                              <w:r>
                                <w:rPr>
                                  <w:noProof/>
                                </w:rPr>
                                <w:t>1</w:t>
                              </w:r>
                            </w:fldSimple>
                            <w:r>
                              <w:t xml:space="preserve"> Initial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1FFAA" id="Text Box 9" o:spid="_x0000_s1054" type="#_x0000_t202" style="position:absolute;margin-left:398.8pt;margin-top:30.55pt;width:450pt;height:2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" stroked="f">
                <v:textbox inset="0,0,0,0">
                  <w:txbxContent>
                    <w:p w14:paraId="12DDDDFC" w14:textId="5A7C4A40" w:rsidR="00AC4FFB" w:rsidRPr="0090494B" w:rsidRDefault="00AC4FFB" w:rsidP="00DF4F88">
                      <w:pPr>
                        <w:pStyle w:val="Caption"/>
                        <w:rPr>
                          <w:b/>
                          <w:bCs/>
                          <w:smallCaps/>
                          <w:noProof/>
                          <w:color w:val="000000" w:themeColor="text1"/>
                          <w:sz w:val="36"/>
                          <w:szCs w:val="36"/>
                        </w:rPr>
                      </w:pPr>
                      <w:r>
                        <w:t xml:space="preserve">Appendix </w:t>
                      </w:r>
                      <w:fldSimple w:instr=" SEQ Appendix \* ARABIC ">
                        <w:r>
                          <w:rPr>
                            <w:noProof/>
                          </w:rPr>
                          <w:t>1</w:t>
                        </w:r>
                      </w:fldSimple>
                      <w:r>
                        <w:t xml:space="preserve"> Initial backlog</w:t>
                      </w:r>
                    </w:p>
                  </w:txbxContent>
                </v:textbox>
                <w10:wrap type="square" anchorx="margin"/>
              </v:shape>
            </w:pict>
          </mc:Fallback>
        </mc:AlternateContent>
      </w:r>
      <w:r w:rsidR="0010508F">
        <w:rPr>
          <w:noProof/>
          <w:lang w:eastAsia="en-GB"/>
        </w:rPr>
        <mc:AlternateContent>
          <mc:Choice Requires="wps">
            <w:drawing>
              <wp:anchor distT="0" distB="0" distL="114300" distR="114300" simplePos="0" relativeHeight="251667456" behindDoc="0" locked="0" layoutInCell="1" allowOverlap="1" wp14:anchorId="3FEC30EC" wp14:editId="1675AA86">
                <wp:simplePos x="0" y="0"/>
                <wp:positionH relativeFrom="margin">
                  <wp:posOffset>19050</wp:posOffset>
                </wp:positionH>
                <wp:positionV relativeFrom="paragraph">
                  <wp:posOffset>4817110</wp:posOffset>
                </wp:positionV>
                <wp:extent cx="3629025" cy="257175"/>
                <wp:effectExtent l="0" t="0" r="9525" b="9525"/>
                <wp:wrapSquare wrapText="bothSides"/>
                <wp:docPr id="11" name="Text Box 11"/>
                <wp:cNvGraphicFramePr/>
                <a:graphic xmlns:a="http://schemas.openxmlformats.org/drawingml/2006/main">
                  <a:graphicData uri="http://schemas.microsoft.com/office/word/2010/wordprocessingShape">
                    <wps:wsp>
                      <wps:cNvSpPr txBox="1"/>
                      <wps:spPr>
                        <a:xfrm>
                          <a:off x="0" y="0"/>
                          <a:ext cx="3629025" cy="257175"/>
                        </a:xfrm>
                        <a:prstGeom prst="rect">
                          <a:avLst/>
                        </a:prstGeom>
                        <a:solidFill>
                          <a:prstClr val="white"/>
                        </a:solidFill>
                        <a:ln>
                          <a:noFill/>
                        </a:ln>
                      </wps:spPr>
                      <wps:txbx>
                        <w:txbxContent>
                          <w:p w14:paraId="5D9EBEAF" w14:textId="1CB27642" w:rsidR="00AC4FFB" w:rsidRDefault="00AC4FFB" w:rsidP="00DF4F88">
                            <w:pPr>
                              <w:pStyle w:val="Caption"/>
                              <w:rPr>
                                <w:noProof/>
                              </w:rPr>
                            </w:pPr>
                            <w:bookmarkStart w:id="33" w:name="_Ref5205409"/>
                            <w:r>
                              <w:t xml:space="preserve">Appendix </w:t>
                            </w:r>
                            <w:fldSimple w:instr=" SEQ Appendix \* ARABIC ">
                              <w:r>
                                <w:rPr>
                                  <w:noProof/>
                                </w:rPr>
                                <w:t>2</w:t>
                              </w:r>
                            </w:fldSimple>
                            <w:bookmarkEnd w:id="33"/>
                            <w:r>
                              <w:t xml:space="preserve"> Sprint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C30EC" id="Text Box 11" o:spid="_x0000_s1055" type="#_x0000_t202" style="position:absolute;margin-left:1.5pt;margin-top:379.3pt;width:285.75pt;height:20.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" stroked="f">
                <v:textbox inset="0,0,0,0">
                  <w:txbxContent>
                    <w:p w14:paraId="5D9EBEAF" w14:textId="1CB27642" w:rsidR="00AC4FFB" w:rsidRDefault="00AC4FFB" w:rsidP="00DF4F88">
                      <w:pPr>
                        <w:pStyle w:val="Caption"/>
                        <w:rPr>
                          <w:noProof/>
                        </w:rPr>
                      </w:pPr>
                      <w:bookmarkStart w:id="34" w:name="_Ref5205409"/>
                      <w:r>
                        <w:t xml:space="preserve">Appendix </w:t>
                      </w:r>
                      <w:fldSimple w:instr=" SEQ Appendix \* ARABIC ">
                        <w:r>
                          <w:rPr>
                            <w:noProof/>
                          </w:rPr>
                          <w:t>2</w:t>
                        </w:r>
                      </w:fldSimple>
                      <w:bookmarkEnd w:id="34"/>
                      <w:r>
                        <w:t xml:space="preserve"> Sprint log</w:t>
                      </w:r>
                    </w:p>
                  </w:txbxContent>
                </v:textbox>
                <w10:wrap type="square" anchorx="margin"/>
              </v:shape>
            </w:pict>
          </mc:Fallback>
        </mc:AlternateContent>
      </w:r>
      <w:r w:rsidR="0010508F">
        <w:rPr>
          <w:noProof/>
          <w:lang w:eastAsia="en-GB"/>
        </w:rPr>
        <w:drawing>
          <wp:anchor distT="0" distB="0" distL="114300" distR="114300" simplePos="0" relativeHeight="251658240" behindDoc="0" locked="0" layoutInCell="1" allowOverlap="1" wp14:anchorId="13006EF7" wp14:editId="3D05055D">
            <wp:simplePos x="0" y="0"/>
            <wp:positionH relativeFrom="margin">
              <wp:align>right</wp:align>
            </wp:positionH>
            <wp:positionV relativeFrom="paragraph">
              <wp:posOffset>693420</wp:posOffset>
            </wp:positionV>
            <wp:extent cx="5715000" cy="40246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15000" cy="4024630"/>
                    </a:xfrm>
                    <a:prstGeom prst="rect">
                      <a:avLst/>
                    </a:prstGeom>
                  </pic:spPr>
                </pic:pic>
              </a:graphicData>
            </a:graphic>
            <wp14:sizeRelH relativeFrom="margin">
              <wp14:pctWidth>0</wp14:pctWidth>
            </wp14:sizeRelH>
            <wp14:sizeRelV relativeFrom="margin">
              <wp14:pctHeight>0</wp14:pctHeight>
            </wp14:sizeRelV>
          </wp:anchor>
        </w:drawing>
      </w:r>
      <w:r w:rsidR="0010663F">
        <w:br w:type="page"/>
      </w:r>
    </w:p>
    <w:bookmarkStart w:id="35" w:name="_Toc5197854" w:displacedByCustomXml="next"/>
    <w:sdt>
      <w:sdtPr>
        <w:rPr>
          <w:rFonts w:asciiTheme="minorHAnsi" w:eastAsiaTheme="minorEastAsia" w:hAnsiTheme="minorHAnsi" w:cstheme="minorBidi"/>
          <w:b w:val="0"/>
          <w:bCs w:val="0"/>
          <w:smallCaps w:val="0"/>
          <w:color w:val="auto"/>
          <w:sz w:val="22"/>
          <w:szCs w:val="22"/>
        </w:rPr>
        <w:id w:val="-662009475"/>
        <w:docPartObj>
          <w:docPartGallery w:val="Bibliographies"/>
          <w:docPartUnique/>
        </w:docPartObj>
      </w:sdtPr>
      <w:sdtContent>
        <w:p w14:paraId="63BC6947" w14:textId="6AF24B74" w:rsidR="0010663F" w:rsidRDefault="0010663F">
          <w:pPr>
            <w:pStyle w:val="Heading1"/>
          </w:pPr>
          <w:r>
            <w:t>Bibliography</w:t>
          </w:r>
          <w:bookmarkEnd w:id="35"/>
        </w:p>
        <w:sdt>
          <w:sdtPr>
            <w:id w:val="111145805"/>
            <w:bibliography/>
          </w:sdtPr>
          <w:sdtContent>
            <w:p w14:paraId="4A0A26A3" w14:textId="77777777" w:rsidR="006F23BC" w:rsidRDefault="0010663F" w:rsidP="006F23BC">
              <w:pPr>
                <w:pStyle w:val="Bibliography"/>
                <w:rPr>
                  <w:noProof/>
                  <w:sz w:val="24"/>
                  <w:szCs w:val="24"/>
                </w:rPr>
              </w:pPr>
              <w:r>
                <w:fldChar w:fldCharType="begin"/>
              </w:r>
              <w:r>
                <w:instrText xml:space="preserve"> BIBLIOGRAPHY </w:instrText>
              </w:r>
              <w:r>
                <w:fldChar w:fldCharType="separate"/>
              </w:r>
              <w:r w:rsidR="006F23BC">
                <w:rPr>
                  <w:noProof/>
                </w:rPr>
                <w:t xml:space="preserve">Andreas Aristidou, J. L., 2011. </w:t>
              </w:r>
              <w:r w:rsidR="006F23BC">
                <w:rPr>
                  <w:i/>
                  <w:iCs/>
                  <w:noProof/>
                </w:rPr>
                <w:t xml:space="preserve">Forward And Backward Reaching Inverse Kinematics. </w:t>
              </w:r>
              <w:r w:rsidR="006F23BC">
                <w:rPr>
                  <w:noProof/>
                </w:rPr>
                <w:t xml:space="preserve">[Online] </w:t>
              </w:r>
              <w:r w:rsidR="006F23BC">
                <w:rPr>
                  <w:noProof/>
                </w:rPr>
                <w:br/>
                <w:t xml:space="preserve">Available at: </w:t>
              </w:r>
              <w:r w:rsidR="006F23BC">
                <w:rPr>
                  <w:noProof/>
                  <w:u w:val="single"/>
                </w:rPr>
                <w:t>http://www.andreasaristidou.com/FABRIK.html</w:t>
              </w:r>
              <w:r w:rsidR="006F23BC">
                <w:rPr>
                  <w:noProof/>
                </w:rPr>
                <w:br/>
                <w:t>[Accessed 3 4 2019].</w:t>
              </w:r>
            </w:p>
            <w:p w14:paraId="02791E80" w14:textId="77777777" w:rsidR="006F23BC" w:rsidRDefault="006F23BC" w:rsidP="006F23BC">
              <w:pPr>
                <w:pStyle w:val="Bibliography"/>
                <w:rPr>
                  <w:noProof/>
                </w:rPr>
              </w:pPr>
              <w:r>
                <w:rPr>
                  <w:noProof/>
                </w:rPr>
                <w:t xml:space="preserve">Barinka, L. &amp; Berka, I. R., 2002. </w:t>
              </w:r>
              <w:r>
                <w:rPr>
                  <w:i/>
                  <w:iCs/>
                  <w:noProof/>
                </w:rPr>
                <w:t xml:space="preserve">CESCG 2002. </w:t>
              </w:r>
              <w:r>
                <w:rPr>
                  <w:noProof/>
                </w:rPr>
                <w:t xml:space="preserve">[Online] </w:t>
              </w:r>
              <w:r>
                <w:rPr>
                  <w:noProof/>
                </w:rPr>
                <w:br/>
                <w:t xml:space="preserve">Available at: </w:t>
              </w:r>
              <w:r>
                <w:rPr>
                  <w:noProof/>
                  <w:u w:val="single"/>
                </w:rPr>
                <w:t>http://old.cescg.org/CESCG-2002/LBarinka/paper.pdf</w:t>
              </w:r>
              <w:r>
                <w:rPr>
                  <w:noProof/>
                </w:rPr>
                <w:br/>
                <w:t>[Accessed 3 4 2019].</w:t>
              </w:r>
            </w:p>
            <w:p w14:paraId="7B93BB76" w14:textId="77777777" w:rsidR="006F23BC" w:rsidRDefault="006F23BC" w:rsidP="006F23BC">
              <w:pPr>
                <w:pStyle w:val="Bibliography"/>
                <w:rPr>
                  <w:noProof/>
                </w:rPr>
              </w:pPr>
              <w:r>
                <w:rPr>
                  <w:noProof/>
                </w:rPr>
                <w:t xml:space="preserve">Bermudez, L., 2017. </w:t>
              </w:r>
              <w:r>
                <w:rPr>
                  <w:i/>
                  <w:iCs/>
                  <w:noProof/>
                </w:rPr>
                <w:t xml:space="preserve">Unity3DAnimation. </w:t>
              </w:r>
              <w:r>
                <w:rPr>
                  <w:noProof/>
                </w:rPr>
                <w:t xml:space="preserve">[Online] </w:t>
              </w:r>
              <w:r>
                <w:rPr>
                  <w:noProof/>
                </w:rPr>
                <w:br/>
                <w:t xml:space="preserve">Available at: </w:t>
              </w:r>
              <w:r>
                <w:rPr>
                  <w:noProof/>
                  <w:u w:val="single"/>
                </w:rPr>
                <w:t>https://medium.com/unity3danimation/overview-of-inverse-kinematics-9769a43ba956</w:t>
              </w:r>
              <w:r>
                <w:rPr>
                  <w:noProof/>
                </w:rPr>
                <w:br/>
                <w:t>[Accessed 3 4 2019].</w:t>
              </w:r>
            </w:p>
            <w:p w14:paraId="6D8B8917" w14:textId="77777777" w:rsidR="006F23BC" w:rsidRDefault="006F23BC" w:rsidP="006F23BC">
              <w:pPr>
                <w:pStyle w:val="Bibliography"/>
                <w:rPr>
                  <w:noProof/>
                </w:rPr>
              </w:pPr>
              <w:r>
                <w:rPr>
                  <w:noProof/>
                </w:rPr>
                <w:t xml:space="preserve">Bermudez, L., 2017. </w:t>
              </w:r>
              <w:r>
                <w:rPr>
                  <w:i/>
                  <w:iCs/>
                  <w:noProof/>
                </w:rPr>
                <w:t xml:space="preserve">Unity3DAnimation: Overview of Jacobian IK. </w:t>
              </w:r>
              <w:r>
                <w:rPr>
                  <w:noProof/>
                </w:rPr>
                <w:t xml:space="preserve">[Online] </w:t>
              </w:r>
              <w:r>
                <w:rPr>
                  <w:noProof/>
                </w:rPr>
                <w:br/>
                <w:t xml:space="preserve">Available at: </w:t>
              </w:r>
              <w:r>
                <w:rPr>
                  <w:noProof/>
                  <w:u w:val="single"/>
                </w:rPr>
                <w:t>https://medium.com/unity3danimation/overview-of-jacobian-ik-a33939639ab2</w:t>
              </w:r>
              <w:r>
                <w:rPr>
                  <w:noProof/>
                </w:rPr>
                <w:br/>
                <w:t>[Accessed 3 4 2019].</w:t>
              </w:r>
            </w:p>
            <w:p w14:paraId="1D17256D" w14:textId="77777777" w:rsidR="006F23BC" w:rsidRDefault="006F23BC" w:rsidP="006F23BC">
              <w:pPr>
                <w:pStyle w:val="Bibliography"/>
                <w:rPr>
                  <w:noProof/>
                </w:rPr>
              </w:pPr>
              <w:r>
                <w:rPr>
                  <w:noProof/>
                </w:rPr>
                <w:t xml:space="preserve">Bernudez, L., 2017. </w:t>
              </w:r>
              <w:r>
                <w:rPr>
                  <w:i/>
                  <w:iCs/>
                  <w:noProof/>
                </w:rPr>
                <w:t xml:space="preserve">Unity3DAnimation. </w:t>
              </w:r>
              <w:r>
                <w:rPr>
                  <w:noProof/>
                </w:rPr>
                <w:t xml:space="preserve">[Online] </w:t>
              </w:r>
              <w:r>
                <w:rPr>
                  <w:noProof/>
                </w:rPr>
                <w:br/>
                <w:t xml:space="preserve">Available at: </w:t>
              </w:r>
              <w:r>
                <w:rPr>
                  <w:noProof/>
                  <w:u w:val="single"/>
                </w:rPr>
                <w:t>https://medium.com/unity3danimation/create-your-own-ik-in-unity3d-989debd86770</w:t>
              </w:r>
              <w:r>
                <w:rPr>
                  <w:noProof/>
                </w:rPr>
                <w:br/>
                <w:t>[Accessed 3 4 2019].</w:t>
              </w:r>
            </w:p>
            <w:p w14:paraId="1C0399FF" w14:textId="77777777" w:rsidR="006F23BC" w:rsidRDefault="006F23BC" w:rsidP="006F23BC">
              <w:pPr>
                <w:pStyle w:val="Bibliography"/>
                <w:rPr>
                  <w:noProof/>
                </w:rPr>
              </w:pPr>
              <w:r>
                <w:rPr>
                  <w:noProof/>
                </w:rPr>
                <w:t xml:space="preserve">Demidov, E., 2001. </w:t>
              </w:r>
              <w:r>
                <w:rPr>
                  <w:i/>
                  <w:iCs/>
                  <w:noProof/>
                </w:rPr>
                <w:t xml:space="preserve">An Interactive Introduction to Splines: Bezier spline curves. </w:t>
              </w:r>
              <w:r>
                <w:rPr>
                  <w:noProof/>
                </w:rPr>
                <w:t xml:space="preserve">[Online] </w:t>
              </w:r>
              <w:r>
                <w:rPr>
                  <w:noProof/>
                </w:rPr>
                <w:br/>
                <w:t xml:space="preserve">Available at: </w:t>
              </w:r>
              <w:r>
                <w:rPr>
                  <w:noProof/>
                  <w:u w:val="single"/>
                </w:rPr>
                <w:t>https://www.ibiblio.org/e-notes/Splines/bezier.html</w:t>
              </w:r>
              <w:r>
                <w:rPr>
                  <w:noProof/>
                </w:rPr>
                <w:br/>
                <w:t>[Accessed 3 4 2019].</w:t>
              </w:r>
            </w:p>
            <w:p w14:paraId="5137857B" w14:textId="77777777" w:rsidR="006F23BC" w:rsidRDefault="006F23BC" w:rsidP="006F23BC">
              <w:pPr>
                <w:pStyle w:val="Bibliography"/>
                <w:rPr>
                  <w:noProof/>
                </w:rPr>
              </w:pPr>
              <w:r>
                <w:rPr>
                  <w:noProof/>
                </w:rPr>
                <w:t xml:space="preserve">Lasenby, J. &amp; Aristidou, A., 2011. FABRIK: A fast, iterative solver for the Inverse Kinematics problem.. </w:t>
              </w:r>
              <w:r>
                <w:rPr>
                  <w:i/>
                  <w:iCs/>
                  <w:noProof/>
                </w:rPr>
                <w:t xml:space="preserve">Graphical Models, </w:t>
              </w:r>
              <w:r>
                <w:rPr>
                  <w:noProof/>
                </w:rPr>
                <w:t>73(5), pp. 243-260.</w:t>
              </w:r>
            </w:p>
            <w:p w14:paraId="5A08A237" w14:textId="77777777" w:rsidR="006F23BC" w:rsidRDefault="006F23BC" w:rsidP="006F23BC">
              <w:pPr>
                <w:pStyle w:val="Bibliography"/>
                <w:rPr>
                  <w:noProof/>
                </w:rPr>
              </w:pPr>
              <w:r>
                <w:rPr>
                  <w:noProof/>
                </w:rPr>
                <w:t xml:space="preserve">Nait-Charif, D. H., 2011/12. </w:t>
              </w:r>
              <w:r>
                <w:rPr>
                  <w:i/>
                  <w:iCs/>
                  <w:noProof/>
                </w:rPr>
                <w:t xml:space="preserve">Maths for Computer Graphics. </w:t>
              </w:r>
              <w:r>
                <w:rPr>
                  <w:noProof/>
                </w:rPr>
                <w:t xml:space="preserve">[Online] </w:t>
              </w:r>
              <w:r>
                <w:rPr>
                  <w:noProof/>
                </w:rPr>
                <w:br/>
                <w:t xml:space="preserve">Available at: </w:t>
              </w:r>
              <w:r>
                <w:rPr>
                  <w:noProof/>
                  <w:u w:val="single"/>
                </w:rPr>
                <w:t>https://nccastaff.bmth.ac.uk/hncharif/MathsCGs/Interpolation.pdf</w:t>
              </w:r>
              <w:r>
                <w:rPr>
                  <w:noProof/>
                </w:rPr>
                <w:br/>
                <w:t>[Accessed 3 4 2019].</w:t>
              </w:r>
            </w:p>
            <w:p w14:paraId="1843EC5A" w14:textId="77777777" w:rsidR="006F23BC" w:rsidRDefault="006F23BC" w:rsidP="006F23BC">
              <w:pPr>
                <w:pStyle w:val="Bibliography"/>
                <w:rPr>
                  <w:noProof/>
                </w:rPr>
              </w:pPr>
              <w:r>
                <w:rPr>
                  <w:noProof/>
                </w:rPr>
                <w:t xml:space="preserve">Project, G. J., n.d. </w:t>
              </w:r>
              <w:r>
                <w:rPr>
                  <w:i/>
                  <w:iCs/>
                  <w:noProof/>
                </w:rPr>
                <w:t xml:space="preserve">University of Calgary. </w:t>
              </w:r>
              <w:r>
                <w:rPr>
                  <w:noProof/>
                </w:rPr>
                <w:t xml:space="preserve">[Online] </w:t>
              </w:r>
              <w:r>
                <w:rPr>
                  <w:noProof/>
                </w:rPr>
                <w:br/>
                <w:t xml:space="preserve">Available at: </w:t>
              </w:r>
              <w:r>
                <w:rPr>
                  <w:noProof/>
                  <w:u w:val="single"/>
                </w:rPr>
                <w:t>https://pages.cpsc.ucalgary.ca/~jungle/587/pdf/5-interpolation.pdf</w:t>
              </w:r>
              <w:r>
                <w:rPr>
                  <w:noProof/>
                </w:rPr>
                <w:br/>
                <w:t>[Accessed 3 4 2019].</w:t>
              </w:r>
            </w:p>
            <w:p w14:paraId="00CF0068" w14:textId="77777777" w:rsidR="006F23BC" w:rsidRDefault="006F23BC" w:rsidP="006F23BC">
              <w:pPr>
                <w:pStyle w:val="Bibliography"/>
                <w:rPr>
                  <w:noProof/>
                </w:rPr>
              </w:pPr>
              <w:r>
                <w:rPr>
                  <w:noProof/>
                </w:rPr>
                <w:t xml:space="preserve">Winkle, L. V., 2009. </w:t>
              </w:r>
              <w:r>
                <w:rPr>
                  <w:i/>
                  <w:iCs/>
                  <w:noProof/>
                </w:rPr>
                <w:t xml:space="preserve">CodePlea: Introduction to Splines. </w:t>
              </w:r>
              <w:r>
                <w:rPr>
                  <w:noProof/>
                </w:rPr>
                <w:t xml:space="preserve">[Online] </w:t>
              </w:r>
              <w:r>
                <w:rPr>
                  <w:noProof/>
                </w:rPr>
                <w:br/>
                <w:t xml:space="preserve">Available at: </w:t>
              </w:r>
              <w:r>
                <w:rPr>
                  <w:noProof/>
                  <w:u w:val="single"/>
                </w:rPr>
                <w:t>https://codeplea.com/introduction-to-splines</w:t>
              </w:r>
              <w:r>
                <w:rPr>
                  <w:noProof/>
                </w:rPr>
                <w:br/>
                <w:t>[Accessed 3 4 2019].</w:t>
              </w:r>
            </w:p>
            <w:p w14:paraId="204F42BE" w14:textId="77777777" w:rsidR="006F23BC" w:rsidRDefault="006F23BC" w:rsidP="006F23BC">
              <w:pPr>
                <w:pStyle w:val="Bibliography"/>
                <w:rPr>
                  <w:noProof/>
                </w:rPr>
              </w:pPr>
              <w:r>
                <w:rPr>
                  <w:noProof/>
                </w:rPr>
                <w:t xml:space="preserve">Winkle, L. V., 2009. </w:t>
              </w:r>
              <w:r>
                <w:rPr>
                  <w:i/>
                  <w:iCs/>
                  <w:noProof/>
                </w:rPr>
                <w:t xml:space="preserve">CodePlea: Simple Interpolation. </w:t>
              </w:r>
              <w:r>
                <w:rPr>
                  <w:noProof/>
                </w:rPr>
                <w:t xml:space="preserve">[Online] </w:t>
              </w:r>
              <w:r>
                <w:rPr>
                  <w:noProof/>
                </w:rPr>
                <w:br/>
                <w:t xml:space="preserve">Available at: </w:t>
              </w:r>
              <w:r>
                <w:rPr>
                  <w:noProof/>
                  <w:u w:val="single"/>
                </w:rPr>
                <w:t>https://codeplea.com/simple-interpolation</w:t>
              </w:r>
              <w:r>
                <w:rPr>
                  <w:noProof/>
                </w:rPr>
                <w:br/>
                <w:t>[Accessed 3 4 2019].</w:t>
              </w:r>
            </w:p>
            <w:p w14:paraId="4E1FA34E" w14:textId="23C8D724" w:rsidR="0010663F" w:rsidRDefault="0010663F" w:rsidP="006F23BC">
              <w:r>
                <w:rPr>
                  <w:b/>
                  <w:bCs/>
                  <w:noProof/>
                </w:rPr>
                <w:fldChar w:fldCharType="end"/>
              </w:r>
            </w:p>
          </w:sdtContent>
        </w:sdt>
      </w:sdtContent>
    </w:sdt>
    <w:p w14:paraId="537D380C" w14:textId="359D0458" w:rsidR="0010663F" w:rsidRPr="0010663F" w:rsidRDefault="0010663F" w:rsidP="0010663F"/>
    <w:sectPr w:rsidR="0010663F" w:rsidRPr="0010663F" w:rsidSect="0047377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B61CF" w14:textId="77777777" w:rsidR="00AC4FFB" w:rsidRDefault="00AC4FFB" w:rsidP="006F23BC">
      <w:pPr>
        <w:spacing w:after="0" w:line="240" w:lineRule="auto"/>
      </w:pPr>
      <w:r>
        <w:separator/>
      </w:r>
    </w:p>
  </w:endnote>
  <w:endnote w:type="continuationSeparator" w:id="0">
    <w:p w14:paraId="7B62C1B3" w14:textId="77777777" w:rsidR="00AC4FFB" w:rsidRDefault="00AC4FFB" w:rsidP="006F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Adobe Fangsong Std R"/>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67D25" w14:textId="77777777" w:rsidR="00AC4FFB" w:rsidRDefault="00AC4FFB" w:rsidP="006F23BC">
      <w:pPr>
        <w:spacing w:after="0" w:line="240" w:lineRule="auto"/>
      </w:pPr>
      <w:r>
        <w:separator/>
      </w:r>
    </w:p>
  </w:footnote>
  <w:footnote w:type="continuationSeparator" w:id="0">
    <w:p w14:paraId="2E474864" w14:textId="77777777" w:rsidR="00AC4FFB" w:rsidRDefault="00AC4FFB" w:rsidP="006F2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766A184"/>
    <w:lvl w:ilvl="0">
      <w:start w:val="1"/>
      <w:numFmt w:val="decimal"/>
      <w:pStyle w:val="Heading1"/>
      <w:lvlText w:val="%1"/>
      <w:lvlJc w:val="left"/>
      <w:pPr>
        <w:ind w:left="454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295824"/>
    <w:multiLevelType w:val="hybridMultilevel"/>
    <w:tmpl w:val="62BE6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8F3706"/>
    <w:multiLevelType w:val="hybridMultilevel"/>
    <w:tmpl w:val="543C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E4240"/>
    <w:multiLevelType w:val="hybridMultilevel"/>
    <w:tmpl w:val="66683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Knight">
    <w15:presenceInfo w15:providerId="None" w15:userId="Sam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xMAMiI2NTC2MDAyUdpeDU4uLM/DyQAsNaAJbTLFUsAAAA"/>
  </w:docVars>
  <w:rsids>
    <w:rsidRoot w:val="00B052C7"/>
    <w:rsid w:val="000629A9"/>
    <w:rsid w:val="0010508F"/>
    <w:rsid w:val="00105FFF"/>
    <w:rsid w:val="0010663F"/>
    <w:rsid w:val="00155952"/>
    <w:rsid w:val="001B15EC"/>
    <w:rsid w:val="001E0E19"/>
    <w:rsid w:val="001F3367"/>
    <w:rsid w:val="00214A40"/>
    <w:rsid w:val="002A6518"/>
    <w:rsid w:val="00325BD1"/>
    <w:rsid w:val="00343775"/>
    <w:rsid w:val="0035149A"/>
    <w:rsid w:val="003A3B6F"/>
    <w:rsid w:val="003A73EE"/>
    <w:rsid w:val="003D789F"/>
    <w:rsid w:val="003F551C"/>
    <w:rsid w:val="00473774"/>
    <w:rsid w:val="004960D3"/>
    <w:rsid w:val="00531C43"/>
    <w:rsid w:val="005734E5"/>
    <w:rsid w:val="005A3018"/>
    <w:rsid w:val="005C158D"/>
    <w:rsid w:val="005C1D8C"/>
    <w:rsid w:val="00613779"/>
    <w:rsid w:val="00676DE2"/>
    <w:rsid w:val="006948D1"/>
    <w:rsid w:val="006B0AAD"/>
    <w:rsid w:val="006F23BC"/>
    <w:rsid w:val="00702923"/>
    <w:rsid w:val="00712AB6"/>
    <w:rsid w:val="00722D51"/>
    <w:rsid w:val="00735895"/>
    <w:rsid w:val="007406BD"/>
    <w:rsid w:val="00771A92"/>
    <w:rsid w:val="007A13DE"/>
    <w:rsid w:val="007A7994"/>
    <w:rsid w:val="007C7FEB"/>
    <w:rsid w:val="008E04C7"/>
    <w:rsid w:val="00AC4FFB"/>
    <w:rsid w:val="00B052C7"/>
    <w:rsid w:val="00B37413"/>
    <w:rsid w:val="00BA2685"/>
    <w:rsid w:val="00CD47F7"/>
    <w:rsid w:val="00CE33E5"/>
    <w:rsid w:val="00D96F22"/>
    <w:rsid w:val="00DF4F88"/>
    <w:rsid w:val="00EB44D6"/>
    <w:rsid w:val="00F07262"/>
    <w:rsid w:val="00F530BE"/>
    <w:rsid w:val="00F908C9"/>
    <w:rsid w:val="00FD3ADF"/>
    <w:rsid w:val="00FF5F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658A9"/>
  <w15:docId w15:val="{C0EF42A2-3E79-4566-A97B-76E2F7C4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AB6"/>
  </w:style>
  <w:style w:type="paragraph" w:styleId="Heading1">
    <w:name w:val="heading 1"/>
    <w:basedOn w:val="Normal"/>
    <w:next w:val="Normal"/>
    <w:link w:val="Heading1Char"/>
    <w:uiPriority w:val="9"/>
    <w:qFormat/>
    <w:rsid w:val="00712AB6"/>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2AB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2AB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12AB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2AB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2AB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2AB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2AB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2AB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B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2AB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2A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12A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2AB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2AB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2A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2A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2A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2AB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2AB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2AB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2AB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2AB6"/>
    <w:rPr>
      <w:color w:val="5A5A5A" w:themeColor="text1" w:themeTint="A5"/>
      <w:spacing w:val="10"/>
    </w:rPr>
  </w:style>
  <w:style w:type="character" w:styleId="Strong">
    <w:name w:val="Strong"/>
    <w:basedOn w:val="DefaultParagraphFont"/>
    <w:uiPriority w:val="22"/>
    <w:qFormat/>
    <w:rsid w:val="00712AB6"/>
    <w:rPr>
      <w:b/>
      <w:bCs/>
      <w:color w:val="000000" w:themeColor="text1"/>
    </w:rPr>
  </w:style>
  <w:style w:type="character" w:styleId="Emphasis">
    <w:name w:val="Emphasis"/>
    <w:basedOn w:val="DefaultParagraphFont"/>
    <w:uiPriority w:val="20"/>
    <w:qFormat/>
    <w:rsid w:val="00712AB6"/>
    <w:rPr>
      <w:i/>
      <w:iCs/>
      <w:color w:val="auto"/>
    </w:rPr>
  </w:style>
  <w:style w:type="paragraph" w:styleId="NoSpacing">
    <w:name w:val="No Spacing"/>
    <w:uiPriority w:val="1"/>
    <w:qFormat/>
    <w:rsid w:val="00712AB6"/>
    <w:pPr>
      <w:spacing w:after="0" w:line="240" w:lineRule="auto"/>
    </w:pPr>
  </w:style>
  <w:style w:type="paragraph" w:styleId="Quote">
    <w:name w:val="Quote"/>
    <w:basedOn w:val="Normal"/>
    <w:next w:val="Normal"/>
    <w:link w:val="QuoteChar"/>
    <w:uiPriority w:val="29"/>
    <w:qFormat/>
    <w:rsid w:val="00712AB6"/>
    <w:pPr>
      <w:spacing w:before="160"/>
      <w:ind w:left="720" w:right="720"/>
    </w:pPr>
    <w:rPr>
      <w:i/>
      <w:iCs/>
      <w:color w:val="000000" w:themeColor="text1"/>
    </w:rPr>
  </w:style>
  <w:style w:type="character" w:customStyle="1" w:styleId="QuoteChar">
    <w:name w:val="Quote Char"/>
    <w:basedOn w:val="DefaultParagraphFont"/>
    <w:link w:val="Quote"/>
    <w:uiPriority w:val="29"/>
    <w:rsid w:val="00712AB6"/>
    <w:rPr>
      <w:i/>
      <w:iCs/>
      <w:color w:val="000000" w:themeColor="text1"/>
    </w:rPr>
  </w:style>
  <w:style w:type="paragraph" w:styleId="IntenseQuote">
    <w:name w:val="Intense Quote"/>
    <w:basedOn w:val="Normal"/>
    <w:next w:val="Normal"/>
    <w:link w:val="IntenseQuoteChar"/>
    <w:uiPriority w:val="30"/>
    <w:qFormat/>
    <w:rsid w:val="00712A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2AB6"/>
    <w:rPr>
      <w:color w:val="000000" w:themeColor="text1"/>
      <w:shd w:val="clear" w:color="auto" w:fill="F2F2F2" w:themeFill="background1" w:themeFillShade="F2"/>
    </w:rPr>
  </w:style>
  <w:style w:type="character" w:styleId="SubtleEmphasis">
    <w:name w:val="Subtle Emphasis"/>
    <w:basedOn w:val="DefaultParagraphFont"/>
    <w:uiPriority w:val="19"/>
    <w:qFormat/>
    <w:rsid w:val="00712AB6"/>
    <w:rPr>
      <w:i/>
      <w:iCs/>
      <w:color w:val="404040" w:themeColor="text1" w:themeTint="BF"/>
    </w:rPr>
  </w:style>
  <w:style w:type="character" w:styleId="IntenseEmphasis">
    <w:name w:val="Intense Emphasis"/>
    <w:basedOn w:val="DefaultParagraphFont"/>
    <w:uiPriority w:val="21"/>
    <w:qFormat/>
    <w:rsid w:val="00712AB6"/>
    <w:rPr>
      <w:b/>
      <w:bCs/>
      <w:i/>
      <w:iCs/>
      <w:caps/>
    </w:rPr>
  </w:style>
  <w:style w:type="character" w:styleId="SubtleReference">
    <w:name w:val="Subtle Reference"/>
    <w:basedOn w:val="DefaultParagraphFont"/>
    <w:uiPriority w:val="31"/>
    <w:qFormat/>
    <w:rsid w:val="00712A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2AB6"/>
    <w:rPr>
      <w:b/>
      <w:bCs/>
      <w:smallCaps/>
      <w:u w:val="single"/>
    </w:rPr>
  </w:style>
  <w:style w:type="character" w:styleId="BookTitle">
    <w:name w:val="Book Title"/>
    <w:basedOn w:val="DefaultParagraphFont"/>
    <w:uiPriority w:val="33"/>
    <w:qFormat/>
    <w:rsid w:val="00712AB6"/>
    <w:rPr>
      <w:b w:val="0"/>
      <w:bCs w:val="0"/>
      <w:smallCaps/>
      <w:spacing w:val="5"/>
    </w:rPr>
  </w:style>
  <w:style w:type="paragraph" w:styleId="TOCHeading">
    <w:name w:val="TOC Heading"/>
    <w:basedOn w:val="Heading1"/>
    <w:next w:val="Normal"/>
    <w:uiPriority w:val="39"/>
    <w:unhideWhenUsed/>
    <w:qFormat/>
    <w:rsid w:val="00712AB6"/>
    <w:pPr>
      <w:outlineLvl w:val="9"/>
    </w:pPr>
  </w:style>
  <w:style w:type="character" w:styleId="Hyperlink">
    <w:name w:val="Hyperlink"/>
    <w:basedOn w:val="DefaultParagraphFont"/>
    <w:uiPriority w:val="99"/>
    <w:unhideWhenUsed/>
    <w:rsid w:val="002A6518"/>
    <w:rPr>
      <w:color w:val="0563C1" w:themeColor="hyperlink"/>
      <w:u w:val="single"/>
    </w:rPr>
  </w:style>
  <w:style w:type="paragraph" w:styleId="ListParagraph">
    <w:name w:val="List Paragraph"/>
    <w:basedOn w:val="Normal"/>
    <w:uiPriority w:val="34"/>
    <w:qFormat/>
    <w:rsid w:val="002A6518"/>
    <w:pPr>
      <w:ind w:left="720"/>
      <w:contextualSpacing/>
    </w:pPr>
  </w:style>
  <w:style w:type="paragraph" w:styleId="BalloonText">
    <w:name w:val="Balloon Text"/>
    <w:basedOn w:val="Normal"/>
    <w:link w:val="BalloonTextChar"/>
    <w:uiPriority w:val="99"/>
    <w:semiHidden/>
    <w:unhideWhenUsed/>
    <w:rsid w:val="002A6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518"/>
    <w:rPr>
      <w:rFonts w:ascii="Segoe UI" w:hAnsi="Segoe UI" w:cs="Segoe UI"/>
      <w:sz w:val="18"/>
      <w:szCs w:val="18"/>
    </w:rPr>
  </w:style>
  <w:style w:type="character" w:styleId="CommentReference">
    <w:name w:val="annotation reference"/>
    <w:basedOn w:val="DefaultParagraphFont"/>
    <w:uiPriority w:val="99"/>
    <w:semiHidden/>
    <w:unhideWhenUsed/>
    <w:rsid w:val="00712AB6"/>
    <w:rPr>
      <w:sz w:val="16"/>
      <w:szCs w:val="16"/>
    </w:rPr>
  </w:style>
  <w:style w:type="paragraph" w:styleId="CommentText">
    <w:name w:val="annotation text"/>
    <w:basedOn w:val="Normal"/>
    <w:link w:val="CommentTextChar"/>
    <w:uiPriority w:val="99"/>
    <w:semiHidden/>
    <w:unhideWhenUsed/>
    <w:rsid w:val="00712AB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12AB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105FFF"/>
    <w:rPr>
      <w:rFonts w:eastAsiaTheme="minorEastAsia"/>
      <w:b/>
      <w:bCs/>
    </w:rPr>
  </w:style>
  <w:style w:type="character" w:customStyle="1" w:styleId="CommentSubjectChar">
    <w:name w:val="Comment Subject Char"/>
    <w:basedOn w:val="CommentTextChar"/>
    <w:link w:val="CommentSubject"/>
    <w:uiPriority w:val="99"/>
    <w:semiHidden/>
    <w:rsid w:val="00105FFF"/>
    <w:rPr>
      <w:rFonts w:eastAsiaTheme="minorHAnsi"/>
      <w:b/>
      <w:bCs/>
      <w:sz w:val="20"/>
      <w:szCs w:val="20"/>
    </w:rPr>
  </w:style>
  <w:style w:type="paragraph" w:styleId="TOC1">
    <w:name w:val="toc 1"/>
    <w:basedOn w:val="Normal"/>
    <w:next w:val="Normal"/>
    <w:autoRedefine/>
    <w:uiPriority w:val="39"/>
    <w:unhideWhenUsed/>
    <w:rsid w:val="0010663F"/>
    <w:pPr>
      <w:spacing w:after="100"/>
    </w:pPr>
  </w:style>
  <w:style w:type="paragraph" w:styleId="TOC2">
    <w:name w:val="toc 2"/>
    <w:basedOn w:val="Normal"/>
    <w:next w:val="Normal"/>
    <w:autoRedefine/>
    <w:uiPriority w:val="39"/>
    <w:unhideWhenUsed/>
    <w:rsid w:val="0010663F"/>
    <w:pPr>
      <w:spacing w:after="100"/>
      <w:ind w:left="220"/>
    </w:pPr>
  </w:style>
  <w:style w:type="paragraph" w:styleId="TOC3">
    <w:name w:val="toc 3"/>
    <w:basedOn w:val="Normal"/>
    <w:next w:val="Normal"/>
    <w:autoRedefine/>
    <w:uiPriority w:val="39"/>
    <w:unhideWhenUsed/>
    <w:rsid w:val="0010663F"/>
    <w:pPr>
      <w:spacing w:after="100"/>
      <w:ind w:left="440"/>
    </w:pPr>
  </w:style>
  <w:style w:type="paragraph" w:styleId="Bibliography">
    <w:name w:val="Bibliography"/>
    <w:basedOn w:val="Normal"/>
    <w:next w:val="Normal"/>
    <w:uiPriority w:val="37"/>
    <w:unhideWhenUsed/>
    <w:rsid w:val="0010663F"/>
  </w:style>
  <w:style w:type="character" w:styleId="FollowedHyperlink">
    <w:name w:val="FollowedHyperlink"/>
    <w:basedOn w:val="DefaultParagraphFont"/>
    <w:uiPriority w:val="99"/>
    <w:semiHidden/>
    <w:unhideWhenUsed/>
    <w:rsid w:val="006F23BC"/>
    <w:rPr>
      <w:color w:val="954F72" w:themeColor="followedHyperlink"/>
      <w:u w:val="single"/>
    </w:rPr>
  </w:style>
  <w:style w:type="paragraph" w:styleId="Header">
    <w:name w:val="header"/>
    <w:basedOn w:val="Normal"/>
    <w:link w:val="HeaderChar"/>
    <w:uiPriority w:val="99"/>
    <w:unhideWhenUsed/>
    <w:rsid w:val="006F2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3BC"/>
  </w:style>
  <w:style w:type="paragraph" w:styleId="Footer">
    <w:name w:val="footer"/>
    <w:basedOn w:val="Normal"/>
    <w:link w:val="FooterChar"/>
    <w:uiPriority w:val="99"/>
    <w:unhideWhenUsed/>
    <w:rsid w:val="006F2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8911">
      <w:bodyDiv w:val="1"/>
      <w:marLeft w:val="0"/>
      <w:marRight w:val="0"/>
      <w:marTop w:val="0"/>
      <w:marBottom w:val="0"/>
      <w:divBdr>
        <w:top w:val="none" w:sz="0" w:space="0" w:color="auto"/>
        <w:left w:val="none" w:sz="0" w:space="0" w:color="auto"/>
        <w:bottom w:val="none" w:sz="0" w:space="0" w:color="auto"/>
        <w:right w:val="none" w:sz="0" w:space="0" w:color="auto"/>
      </w:divBdr>
    </w:div>
    <w:div w:id="252668825">
      <w:bodyDiv w:val="1"/>
      <w:marLeft w:val="0"/>
      <w:marRight w:val="0"/>
      <w:marTop w:val="0"/>
      <w:marBottom w:val="0"/>
      <w:divBdr>
        <w:top w:val="none" w:sz="0" w:space="0" w:color="auto"/>
        <w:left w:val="none" w:sz="0" w:space="0" w:color="auto"/>
        <w:bottom w:val="none" w:sz="0" w:space="0" w:color="auto"/>
        <w:right w:val="none" w:sz="0" w:space="0" w:color="auto"/>
      </w:divBdr>
    </w:div>
    <w:div w:id="255096203">
      <w:bodyDiv w:val="1"/>
      <w:marLeft w:val="0"/>
      <w:marRight w:val="0"/>
      <w:marTop w:val="0"/>
      <w:marBottom w:val="0"/>
      <w:divBdr>
        <w:top w:val="none" w:sz="0" w:space="0" w:color="auto"/>
        <w:left w:val="none" w:sz="0" w:space="0" w:color="auto"/>
        <w:bottom w:val="none" w:sz="0" w:space="0" w:color="auto"/>
        <w:right w:val="none" w:sz="0" w:space="0" w:color="auto"/>
      </w:divBdr>
    </w:div>
    <w:div w:id="290282072">
      <w:bodyDiv w:val="1"/>
      <w:marLeft w:val="0"/>
      <w:marRight w:val="0"/>
      <w:marTop w:val="0"/>
      <w:marBottom w:val="0"/>
      <w:divBdr>
        <w:top w:val="none" w:sz="0" w:space="0" w:color="auto"/>
        <w:left w:val="none" w:sz="0" w:space="0" w:color="auto"/>
        <w:bottom w:val="none" w:sz="0" w:space="0" w:color="auto"/>
        <w:right w:val="none" w:sz="0" w:space="0" w:color="auto"/>
      </w:divBdr>
    </w:div>
    <w:div w:id="349064710">
      <w:bodyDiv w:val="1"/>
      <w:marLeft w:val="0"/>
      <w:marRight w:val="0"/>
      <w:marTop w:val="0"/>
      <w:marBottom w:val="0"/>
      <w:divBdr>
        <w:top w:val="none" w:sz="0" w:space="0" w:color="auto"/>
        <w:left w:val="none" w:sz="0" w:space="0" w:color="auto"/>
        <w:bottom w:val="none" w:sz="0" w:space="0" w:color="auto"/>
        <w:right w:val="none" w:sz="0" w:space="0" w:color="auto"/>
      </w:divBdr>
    </w:div>
    <w:div w:id="435634243">
      <w:bodyDiv w:val="1"/>
      <w:marLeft w:val="0"/>
      <w:marRight w:val="0"/>
      <w:marTop w:val="0"/>
      <w:marBottom w:val="0"/>
      <w:divBdr>
        <w:top w:val="none" w:sz="0" w:space="0" w:color="auto"/>
        <w:left w:val="none" w:sz="0" w:space="0" w:color="auto"/>
        <w:bottom w:val="none" w:sz="0" w:space="0" w:color="auto"/>
        <w:right w:val="none" w:sz="0" w:space="0" w:color="auto"/>
      </w:divBdr>
    </w:div>
    <w:div w:id="506023902">
      <w:bodyDiv w:val="1"/>
      <w:marLeft w:val="0"/>
      <w:marRight w:val="0"/>
      <w:marTop w:val="0"/>
      <w:marBottom w:val="0"/>
      <w:divBdr>
        <w:top w:val="none" w:sz="0" w:space="0" w:color="auto"/>
        <w:left w:val="none" w:sz="0" w:space="0" w:color="auto"/>
        <w:bottom w:val="none" w:sz="0" w:space="0" w:color="auto"/>
        <w:right w:val="none" w:sz="0" w:space="0" w:color="auto"/>
      </w:divBdr>
    </w:div>
    <w:div w:id="553657377">
      <w:bodyDiv w:val="1"/>
      <w:marLeft w:val="0"/>
      <w:marRight w:val="0"/>
      <w:marTop w:val="0"/>
      <w:marBottom w:val="0"/>
      <w:divBdr>
        <w:top w:val="none" w:sz="0" w:space="0" w:color="auto"/>
        <w:left w:val="none" w:sz="0" w:space="0" w:color="auto"/>
        <w:bottom w:val="none" w:sz="0" w:space="0" w:color="auto"/>
        <w:right w:val="none" w:sz="0" w:space="0" w:color="auto"/>
      </w:divBdr>
    </w:div>
    <w:div w:id="641928826">
      <w:bodyDiv w:val="1"/>
      <w:marLeft w:val="0"/>
      <w:marRight w:val="0"/>
      <w:marTop w:val="0"/>
      <w:marBottom w:val="0"/>
      <w:divBdr>
        <w:top w:val="none" w:sz="0" w:space="0" w:color="auto"/>
        <w:left w:val="none" w:sz="0" w:space="0" w:color="auto"/>
        <w:bottom w:val="none" w:sz="0" w:space="0" w:color="auto"/>
        <w:right w:val="none" w:sz="0" w:space="0" w:color="auto"/>
      </w:divBdr>
    </w:div>
    <w:div w:id="784886036">
      <w:bodyDiv w:val="1"/>
      <w:marLeft w:val="0"/>
      <w:marRight w:val="0"/>
      <w:marTop w:val="0"/>
      <w:marBottom w:val="0"/>
      <w:divBdr>
        <w:top w:val="none" w:sz="0" w:space="0" w:color="auto"/>
        <w:left w:val="none" w:sz="0" w:space="0" w:color="auto"/>
        <w:bottom w:val="none" w:sz="0" w:space="0" w:color="auto"/>
        <w:right w:val="none" w:sz="0" w:space="0" w:color="auto"/>
      </w:divBdr>
    </w:div>
    <w:div w:id="791438680">
      <w:bodyDiv w:val="1"/>
      <w:marLeft w:val="0"/>
      <w:marRight w:val="0"/>
      <w:marTop w:val="0"/>
      <w:marBottom w:val="0"/>
      <w:divBdr>
        <w:top w:val="none" w:sz="0" w:space="0" w:color="auto"/>
        <w:left w:val="none" w:sz="0" w:space="0" w:color="auto"/>
        <w:bottom w:val="none" w:sz="0" w:space="0" w:color="auto"/>
        <w:right w:val="none" w:sz="0" w:space="0" w:color="auto"/>
      </w:divBdr>
    </w:div>
    <w:div w:id="841553371">
      <w:bodyDiv w:val="1"/>
      <w:marLeft w:val="0"/>
      <w:marRight w:val="0"/>
      <w:marTop w:val="0"/>
      <w:marBottom w:val="0"/>
      <w:divBdr>
        <w:top w:val="none" w:sz="0" w:space="0" w:color="auto"/>
        <w:left w:val="none" w:sz="0" w:space="0" w:color="auto"/>
        <w:bottom w:val="none" w:sz="0" w:space="0" w:color="auto"/>
        <w:right w:val="none" w:sz="0" w:space="0" w:color="auto"/>
      </w:divBdr>
    </w:div>
    <w:div w:id="918907736">
      <w:bodyDiv w:val="1"/>
      <w:marLeft w:val="0"/>
      <w:marRight w:val="0"/>
      <w:marTop w:val="0"/>
      <w:marBottom w:val="0"/>
      <w:divBdr>
        <w:top w:val="none" w:sz="0" w:space="0" w:color="auto"/>
        <w:left w:val="none" w:sz="0" w:space="0" w:color="auto"/>
        <w:bottom w:val="none" w:sz="0" w:space="0" w:color="auto"/>
        <w:right w:val="none" w:sz="0" w:space="0" w:color="auto"/>
      </w:divBdr>
    </w:div>
    <w:div w:id="923033879">
      <w:bodyDiv w:val="1"/>
      <w:marLeft w:val="0"/>
      <w:marRight w:val="0"/>
      <w:marTop w:val="0"/>
      <w:marBottom w:val="0"/>
      <w:divBdr>
        <w:top w:val="none" w:sz="0" w:space="0" w:color="auto"/>
        <w:left w:val="none" w:sz="0" w:space="0" w:color="auto"/>
        <w:bottom w:val="none" w:sz="0" w:space="0" w:color="auto"/>
        <w:right w:val="none" w:sz="0" w:space="0" w:color="auto"/>
      </w:divBdr>
    </w:div>
    <w:div w:id="1050885327">
      <w:bodyDiv w:val="1"/>
      <w:marLeft w:val="0"/>
      <w:marRight w:val="0"/>
      <w:marTop w:val="0"/>
      <w:marBottom w:val="0"/>
      <w:divBdr>
        <w:top w:val="none" w:sz="0" w:space="0" w:color="auto"/>
        <w:left w:val="none" w:sz="0" w:space="0" w:color="auto"/>
        <w:bottom w:val="none" w:sz="0" w:space="0" w:color="auto"/>
        <w:right w:val="none" w:sz="0" w:space="0" w:color="auto"/>
      </w:divBdr>
    </w:div>
    <w:div w:id="1061368166">
      <w:bodyDiv w:val="1"/>
      <w:marLeft w:val="0"/>
      <w:marRight w:val="0"/>
      <w:marTop w:val="0"/>
      <w:marBottom w:val="0"/>
      <w:divBdr>
        <w:top w:val="none" w:sz="0" w:space="0" w:color="auto"/>
        <w:left w:val="none" w:sz="0" w:space="0" w:color="auto"/>
        <w:bottom w:val="none" w:sz="0" w:space="0" w:color="auto"/>
        <w:right w:val="none" w:sz="0" w:space="0" w:color="auto"/>
      </w:divBdr>
    </w:div>
    <w:div w:id="1111364931">
      <w:bodyDiv w:val="1"/>
      <w:marLeft w:val="0"/>
      <w:marRight w:val="0"/>
      <w:marTop w:val="0"/>
      <w:marBottom w:val="0"/>
      <w:divBdr>
        <w:top w:val="none" w:sz="0" w:space="0" w:color="auto"/>
        <w:left w:val="none" w:sz="0" w:space="0" w:color="auto"/>
        <w:bottom w:val="none" w:sz="0" w:space="0" w:color="auto"/>
        <w:right w:val="none" w:sz="0" w:space="0" w:color="auto"/>
      </w:divBdr>
    </w:div>
    <w:div w:id="1253322065">
      <w:bodyDiv w:val="1"/>
      <w:marLeft w:val="0"/>
      <w:marRight w:val="0"/>
      <w:marTop w:val="0"/>
      <w:marBottom w:val="0"/>
      <w:divBdr>
        <w:top w:val="none" w:sz="0" w:space="0" w:color="auto"/>
        <w:left w:val="none" w:sz="0" w:space="0" w:color="auto"/>
        <w:bottom w:val="none" w:sz="0" w:space="0" w:color="auto"/>
        <w:right w:val="none" w:sz="0" w:space="0" w:color="auto"/>
      </w:divBdr>
    </w:div>
    <w:div w:id="1253394293">
      <w:bodyDiv w:val="1"/>
      <w:marLeft w:val="0"/>
      <w:marRight w:val="0"/>
      <w:marTop w:val="0"/>
      <w:marBottom w:val="0"/>
      <w:divBdr>
        <w:top w:val="none" w:sz="0" w:space="0" w:color="auto"/>
        <w:left w:val="none" w:sz="0" w:space="0" w:color="auto"/>
        <w:bottom w:val="none" w:sz="0" w:space="0" w:color="auto"/>
        <w:right w:val="none" w:sz="0" w:space="0" w:color="auto"/>
      </w:divBdr>
    </w:div>
    <w:div w:id="1547990097">
      <w:bodyDiv w:val="1"/>
      <w:marLeft w:val="0"/>
      <w:marRight w:val="0"/>
      <w:marTop w:val="0"/>
      <w:marBottom w:val="0"/>
      <w:divBdr>
        <w:top w:val="none" w:sz="0" w:space="0" w:color="auto"/>
        <w:left w:val="none" w:sz="0" w:space="0" w:color="auto"/>
        <w:bottom w:val="none" w:sz="0" w:space="0" w:color="auto"/>
        <w:right w:val="none" w:sz="0" w:space="0" w:color="auto"/>
      </w:divBdr>
    </w:div>
    <w:div w:id="1626036167">
      <w:bodyDiv w:val="1"/>
      <w:marLeft w:val="0"/>
      <w:marRight w:val="0"/>
      <w:marTop w:val="0"/>
      <w:marBottom w:val="0"/>
      <w:divBdr>
        <w:top w:val="none" w:sz="0" w:space="0" w:color="auto"/>
        <w:left w:val="none" w:sz="0" w:space="0" w:color="auto"/>
        <w:bottom w:val="none" w:sz="0" w:space="0" w:color="auto"/>
        <w:right w:val="none" w:sz="0" w:space="0" w:color="auto"/>
      </w:divBdr>
    </w:div>
    <w:div w:id="1995795869">
      <w:bodyDiv w:val="1"/>
      <w:marLeft w:val="0"/>
      <w:marRight w:val="0"/>
      <w:marTop w:val="0"/>
      <w:marBottom w:val="0"/>
      <w:divBdr>
        <w:top w:val="none" w:sz="0" w:space="0" w:color="auto"/>
        <w:left w:val="none" w:sz="0" w:space="0" w:color="auto"/>
        <w:bottom w:val="none" w:sz="0" w:space="0" w:color="auto"/>
        <w:right w:val="none" w:sz="0" w:space="0" w:color="auto"/>
      </w:divBdr>
    </w:div>
    <w:div w:id="2005157279">
      <w:bodyDiv w:val="1"/>
      <w:marLeft w:val="0"/>
      <w:marRight w:val="0"/>
      <w:marTop w:val="0"/>
      <w:marBottom w:val="0"/>
      <w:divBdr>
        <w:top w:val="none" w:sz="0" w:space="0" w:color="auto"/>
        <w:left w:val="none" w:sz="0" w:space="0" w:color="auto"/>
        <w:bottom w:val="none" w:sz="0" w:space="0" w:color="auto"/>
        <w:right w:val="none" w:sz="0" w:space="0" w:color="auto"/>
      </w:divBdr>
    </w:div>
    <w:div w:id="2068988661">
      <w:bodyDiv w:val="1"/>
      <w:marLeft w:val="0"/>
      <w:marRight w:val="0"/>
      <w:marTop w:val="0"/>
      <w:marBottom w:val="0"/>
      <w:divBdr>
        <w:top w:val="none" w:sz="0" w:space="0" w:color="auto"/>
        <w:left w:val="none" w:sz="0" w:space="0" w:color="auto"/>
        <w:bottom w:val="none" w:sz="0" w:space="0" w:color="auto"/>
        <w:right w:val="none" w:sz="0" w:space="0" w:color="auto"/>
      </w:divBdr>
    </w:div>
    <w:div w:id="214553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5.png"/><Relationship Id="rId37" Type="http://schemas.openxmlformats.org/officeDocument/2006/relationships/image" Target="media/image27.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Win09</b:Tag>
    <b:SourceType>InternetSite</b:SourceType>
    <b:Guid>{A903BC14-9D13-4A31-BBBB-C432D7614D54}</b:Guid>
    <b:Title>CodePlea: Introduction to Splines</b:Title>
    <b:Year>2009</b:Year>
    <b:YearAccessed>2019</b:YearAccessed>
    <b:MonthAccessed>4</b:MonthAccessed>
    <b:DayAccessed>3</b:DayAccessed>
    <b:URL>https://codeplea.com/introduction-to-splines</b:URL>
    <b:Author>
      <b:Author>
        <b:NameList>
          <b:Person>
            <b:Last>Winkle</b:Last>
            <b:First>Lewis</b:First>
            <b:Middle>Van</b:Middle>
          </b:Person>
        </b:NameList>
      </b:Author>
    </b:Author>
    <b:RefOrder>1</b:RefOrder>
  </b:Source>
  <b:Source>
    <b:Tag>Lew09</b:Tag>
    <b:SourceType>InternetSite</b:SourceType>
    <b:Guid>{53945822-24E0-44EB-8A7E-BA1F2B1ACE52}</b:Guid>
    <b:Title>CodePlea: Simple Interpolation</b:Title>
    <b:Year>2009</b:Year>
    <b:Author>
      <b:Author>
        <b:NameList>
          <b:Person>
            <b:Last>Winkle</b:Last>
            <b:First>Lewis</b:First>
            <b:Middle>Van</b:Middle>
          </b:Person>
        </b:NameList>
      </b:Author>
    </b:Author>
    <b:YearAccessed>2019</b:YearAccessed>
    <b:MonthAccessed>4</b:MonthAccessed>
    <b:DayAccessed>3</b:DayAccessed>
    <b:URL>https://codeplea.com/simple-interpolation</b:URL>
    <b:RefOrder>2</b:RefOrder>
  </b:Source>
  <b:Source>
    <b:Tag>Uni19</b:Tag>
    <b:SourceType>DocumentFromInternetSite</b:SourceType>
    <b:Guid>{BC84F8C3-BF29-44C5-899A-6005E965FF35}</b:Guid>
    <b:Title>University of Calgary</b:Title>
    <b:YearAccessed>2019</b:YearAccessed>
    <b:MonthAccessed>4</b:MonthAccessed>
    <b:DayAccessed>3</b:DayAccessed>
    <b:URL>https://pages.cpsc.ucalgary.ca/~jungle/587/pdf/5-interpolation.pdf</b:URL>
    <b:Author>
      <b:Author>
        <b:NameList>
          <b:Person>
            <b:Last>Project</b:Last>
            <b:First>Graphics</b:First>
            <b:Middle>Jungle</b:Middle>
          </b:Person>
        </b:NameList>
      </b:Author>
    </b:Author>
    <b:RefOrder>3</b:RefOrder>
  </b:Source>
  <b:Source>
    <b:Tag>DrH12</b:Tag>
    <b:SourceType>DocumentFromInternetSite</b:SourceType>
    <b:Guid>{4DD583C4-3E3A-4EA7-91AA-EF03929F8D9A}</b:Guid>
    <b:Author>
      <b:Author>
        <b:NameList>
          <b:Person>
            <b:Last>Nait-Charif</b:Last>
            <b:First>Dr.</b:First>
            <b:Middle>Hammadi</b:Middle>
          </b:Person>
        </b:NameList>
      </b:Author>
    </b:Author>
    <b:Title>Maths for Computer Graphics</b:Title>
    <b:Year>2011/12</b:Year>
    <b:YearAccessed>2019</b:YearAccessed>
    <b:MonthAccessed>4</b:MonthAccessed>
    <b:DayAccessed>3</b:DayAccessed>
    <b:URL>https://nccastaff.bmth.ac.uk/hncharif/MathsCGs/Interpolation.pdf</b:URL>
    <b:RefOrder>4</b:RefOrder>
  </b:Source>
  <b:Source>
    <b:Tag>Evg01</b:Tag>
    <b:SourceType>InternetSite</b:SourceType>
    <b:Guid>{A4361BA2-648C-4139-A782-A85BB28C4B7B}</b:Guid>
    <b:Title>An Interactive Introduction to Splines: Bezier spline curves</b:Title>
    <b:Year>2001</b:Year>
    <b:YearAccessed>2019</b:YearAccessed>
    <b:MonthAccessed>4</b:MonthAccessed>
    <b:DayAccessed>3</b:DayAccessed>
    <b:URL>https://www.ibiblio.org/e-notes/Splines/bezier.html</b:URL>
    <b:Author>
      <b:Author>
        <b:NameList>
          <b:Person>
            <b:Last>Demidov</b:Last>
            <b:First>Evgeny</b:First>
          </b:Person>
        </b:NameList>
      </b:Author>
    </b:Author>
    <b:RefOrder>5</b:RefOrder>
  </b:Source>
  <b:Source>
    <b:Tag>Las11</b:Tag>
    <b:SourceType>JournalArticle</b:SourceType>
    <b:Guid>{3FEE5A1F-6F3F-4D97-937A-4D55D77689BF}</b:Guid>
    <b:Title>FABRIK: A fast, iterative solver for the Inverse Kinematics problem.</b:Title>
    <b:Year>2011</b:Year>
    <b:Author>
      <b:Author>
        <b:NameList>
          <b:Person>
            <b:Last>Lasenby</b:Last>
            <b:First>J.</b:First>
          </b:Person>
          <b:Person>
            <b:Last>Aristidou</b:Last>
            <b:First>A.</b:First>
          </b:Person>
        </b:NameList>
      </b:Author>
    </b:Author>
    <b:JournalName>Graphical Models</b:JournalName>
    <b:Pages>243-260</b:Pages>
    <b:Issue>5</b:Issue>
    <b:Volume>73</b:Volume>
    <b:RefOrder>6</b:RefOrder>
  </b:Source>
  <b:Source>
    <b:Tag>And11</b:Tag>
    <b:SourceType>InternetSite</b:SourceType>
    <b:Guid>{B63B4099-7ABA-4AD8-B5DF-A02A7CFBC01E}</b:Guid>
    <b:Title>Forward And Backward Reaching Inverse Kinematics</b:Title>
    <b:Year>2011</b:Year>
    <b:Author>
      <b:Author>
        <b:NameList>
          <b:Person>
            <b:Last>Andreas Aristidou</b:Last>
            <b:First>Joan</b:First>
            <b:Middle>Lasenby</b:Middle>
          </b:Person>
        </b:NameList>
      </b:Author>
    </b:Author>
    <b:YearAccessed>2019</b:YearAccessed>
    <b:MonthAccessed>4</b:MonthAccessed>
    <b:DayAccessed>3</b:DayAccessed>
    <b:URL>http://www.andreasaristidou.com/FABRIK.html</b:URL>
    <b:RefOrder>7</b:RefOrder>
  </b:Source>
  <b:Source>
    <b:Tag>Bar02</b:Tag>
    <b:SourceType>DocumentFromInternetSite</b:SourceType>
    <b:Guid>{79C9F3EF-2D8C-49E6-8158-A63B156BD50F}</b:Guid>
    <b:Title>CESCG 2002</b:Title>
    <b:Year>2002</b:Year>
    <b:Author>
      <b:Author>
        <b:NameList>
          <b:Person>
            <b:Last>Barinka</b:Last>
            <b:First>Lukáš</b:First>
          </b:Person>
          <b:Person>
            <b:Last>Berka</b:Last>
            <b:Middle>Roman</b:Middle>
            <b:First>Ing.</b:First>
          </b:Person>
        </b:NameList>
      </b:Author>
    </b:Author>
    <b:YearAccessed>2019</b:YearAccessed>
    <b:MonthAccessed>4</b:MonthAccessed>
    <b:DayAccessed>3</b:DayAccessed>
    <b:URL>http://old.cescg.org/CESCG-2002/LBarinka/paper.pdf</b:URL>
    <b:RefOrder>8</b:RefOrder>
  </b:Source>
  <b:Source>
    <b:Tag>Ber17</b:Tag>
    <b:SourceType>InternetSite</b:SourceType>
    <b:Guid>{455D576F-3A22-4F76-BD54-88734FD804E0}</b:Guid>
    <b:Title>Unity3DAnimation: Overview of Jacobian IK</b:Title>
    <b:Year>2017</b:Year>
    <b:YearAccessed>2019</b:YearAccessed>
    <b:MonthAccessed>4</b:MonthAccessed>
    <b:DayAccessed>3</b:DayAccessed>
    <b:URL>https://medium.com/unity3danimation/overview-of-jacobian-ik-a33939639ab2</b:URL>
    <b:Author>
      <b:Author>
        <b:NameList>
          <b:Person>
            <b:Last>Bermudez</b:Last>
            <b:First>L.</b:First>
          </b:Person>
        </b:NameList>
      </b:Author>
    </b:Author>
    <b:RefOrder>9</b:RefOrder>
  </b:Source>
  <b:Source>
    <b:Tag>Ber171</b:Tag>
    <b:SourceType>InternetSite</b:SourceType>
    <b:Guid>{7BCD8489-36B6-4F56-B5AC-25A447526A9C}</b:Guid>
    <b:Title>Unity3DAnimation</b:Title>
    <b:Year>2017</b:Year>
    <b:YearAccessed>2019</b:YearAccessed>
    <b:MonthAccessed>4</b:MonthAccessed>
    <b:DayAccessed>3</b:DayAccessed>
    <b:URL>https://medium.com/unity3danimation/create-your-own-ik-in-unity3d-989debd86770</b:URL>
    <b:Author>
      <b:Author>
        <b:NameList>
          <b:Person>
            <b:Last>Bernudez</b:Last>
            <b:First>L.</b:First>
          </b:Person>
        </b:NameList>
      </b:Author>
    </b:Author>
    <b:RefOrder>10</b:RefOrder>
  </b:Source>
  <b:Source>
    <b:Tag>Ber172</b:Tag>
    <b:SourceType>InternetSite</b:SourceType>
    <b:Guid>{DDD6B76A-FFD3-4E20-B0EE-E1F266C951EC}</b:Guid>
    <b:Title>Unity3DAnimation</b:Title>
    <b:Year>2017</b:Year>
    <b:YearAccessed>2019</b:YearAccessed>
    <b:MonthAccessed>4</b:MonthAccessed>
    <b:DayAccessed>3</b:DayAccessed>
    <b:URL>https://medium.com/unity3danimation/overview-of-inverse-kinematics-9769a43ba956</b:URL>
    <b:Author>
      <b:Author>
        <b:NameList>
          <b:Person>
            <b:Last>Bermudez</b:Last>
            <b:First>L.</b:First>
          </b:Person>
        </b:NameList>
      </b:Author>
    </b:Author>
    <b:RefOrder>11</b:RefOrder>
  </b:Source>
</b:Sources>
</file>

<file path=customXml/itemProps1.xml><?xml version="1.0" encoding="utf-8"?>
<ds:datastoreItem xmlns:ds="http://schemas.openxmlformats.org/officeDocument/2006/customXml" ds:itemID="{093A1CFC-0409-46F0-A3D2-A025B859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14</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Knight</dc:creator>
  <cp:keywords/>
  <dc:description/>
  <cp:lastModifiedBy>Sam Knight</cp:lastModifiedBy>
  <cp:revision>4</cp:revision>
  <dcterms:created xsi:type="dcterms:W3CDTF">2019-04-03T11:10:00Z</dcterms:created>
  <dcterms:modified xsi:type="dcterms:W3CDTF">2019-04-04T11:59:00Z</dcterms:modified>
</cp:coreProperties>
</file>