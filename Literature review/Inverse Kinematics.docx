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85B3" w14:textId="36E8102B" w:rsidR="00613BA2" w:rsidRPr="00613BA2" w:rsidRDefault="00613BA2">
      <w:pPr>
        <w:rPr>
          <w:ins w:id="0" w:author="Simon Coupland" w:date="2018-11-02T13:40:00Z"/>
          <w:rPrChange w:id="1" w:author="Simon Coupland" w:date="2018-11-02T13:41:00Z">
            <w:rPr>
              <w:ins w:id="2" w:author="Simon Coupland" w:date="2018-11-02T13:40:00Z"/>
              <w:b/>
              <w:sz w:val="32"/>
            </w:rPr>
          </w:rPrChange>
        </w:rPr>
      </w:pPr>
      <w:ins w:id="3" w:author="Simon Coupland" w:date="2018-11-02T13:40:00Z">
        <w:r w:rsidRPr="00613BA2">
          <w:rPr>
            <w:rPrChange w:id="4" w:author="Simon Coupland" w:date="2018-11-02T13:41:00Z">
              <w:rPr>
                <w:b/>
                <w:sz w:val="32"/>
              </w:rPr>
            </w:rPrChange>
          </w:rPr>
          <w:t xml:space="preserve">Throughout </w:t>
        </w:r>
      </w:ins>
      <w:ins w:id="5" w:author="Simon Coupland" w:date="2018-11-02T13:41:00Z">
        <w:r w:rsidRPr="00613BA2">
          <w:rPr>
            <w:rPrChange w:id="6" w:author="Simon Coupland" w:date="2018-11-02T13:41:00Z">
              <w:rPr>
                <w:b/>
                <w:sz w:val="32"/>
              </w:rPr>
            </w:rPrChange>
          </w:rPr>
          <w:t>–</w:t>
        </w:r>
      </w:ins>
      <w:ins w:id="7" w:author="Simon Coupland" w:date="2018-11-02T13:40:00Z">
        <w:r w:rsidRPr="00613BA2">
          <w:rPr>
            <w:rPrChange w:id="8" w:author="Simon Coupland" w:date="2018-11-02T13:41:00Z">
              <w:rPr>
                <w:b/>
                <w:sz w:val="32"/>
              </w:rPr>
            </w:rPrChange>
          </w:rPr>
          <w:t xml:space="preserve"> drop </w:t>
        </w:r>
      </w:ins>
      <w:ins w:id="9" w:author="Simon Coupland" w:date="2018-11-02T13:41:00Z">
        <w:r w:rsidRPr="00613BA2">
          <w:rPr>
            <w:rPrChange w:id="10" w:author="Simon Coupland" w:date="2018-11-02T13:41:00Z">
              <w:rPr>
                <w:b/>
                <w:sz w:val="32"/>
              </w:rPr>
            </w:rPrChange>
          </w:rPr>
          <w:t>references in the first time they are used, and again later on if required.</w:t>
        </w:r>
      </w:ins>
    </w:p>
    <w:p w14:paraId="7910B8AA" w14:textId="65B4285E" w:rsidR="007D0E10" w:rsidRDefault="00DB07BA">
      <w:pPr>
        <w:rPr>
          <w:b/>
          <w:sz w:val="32"/>
        </w:rPr>
      </w:pPr>
      <w:r>
        <w:rPr>
          <w:b/>
          <w:sz w:val="32"/>
        </w:rPr>
        <w:t xml:space="preserve">Inverse </w:t>
      </w:r>
      <w:r w:rsidR="005A3E46" w:rsidRPr="005A3E46">
        <w:rPr>
          <w:b/>
          <w:sz w:val="32"/>
        </w:rPr>
        <w:t>Kinematic</w:t>
      </w:r>
      <w:r>
        <w:rPr>
          <w:b/>
          <w:sz w:val="32"/>
        </w:rPr>
        <w:t>s</w:t>
      </w:r>
    </w:p>
    <w:p w14:paraId="11895B67" w14:textId="77777777" w:rsidR="00603438" w:rsidRPr="00603438" w:rsidRDefault="00603438">
      <w:pPr>
        <w:rPr>
          <w:b/>
          <w:sz w:val="24"/>
        </w:rPr>
      </w:pPr>
      <w:r w:rsidRPr="00603438">
        <w:rPr>
          <w:b/>
          <w:sz w:val="24"/>
        </w:rPr>
        <w:t>Context</w:t>
      </w:r>
    </w:p>
    <w:p w14:paraId="5D844BD1" w14:textId="26D3873B" w:rsidR="00FF021B" w:rsidRDefault="00E575E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AAD0C" wp14:editId="63DDA7A8">
                <wp:simplePos x="0" y="0"/>
                <wp:positionH relativeFrom="column">
                  <wp:posOffset>2156579</wp:posOffset>
                </wp:positionH>
                <wp:positionV relativeFrom="paragraph">
                  <wp:posOffset>2563387</wp:posOffset>
                </wp:positionV>
                <wp:extent cx="1311215" cy="293298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93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926FA" w14:textId="77777777" w:rsidR="00E575E8" w:rsidRPr="00E575E8" w:rsidRDefault="00E575E8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E575E8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Figure 1: example of 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A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8pt;margin-top:201.85pt;width:103.2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" fillcolor="white [3212]" stroked="f" strokeweight=".5pt">
                <v:textbox>
                  <w:txbxContent>
                    <w:p w14:paraId="732926FA" w14:textId="77777777" w:rsidR="00E575E8" w:rsidRPr="00E575E8" w:rsidRDefault="00E575E8">
                      <w:pPr>
                        <w:rPr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E575E8">
                        <w:rPr>
                          <w:b/>
                          <w:color w:val="808080" w:themeColor="background1" w:themeShade="80"/>
                          <w:sz w:val="16"/>
                        </w:rPr>
                        <w:t>Figure 1: example of IK</w:t>
                      </w:r>
                    </w:p>
                  </w:txbxContent>
                </v:textbox>
              </v:shape>
            </w:pict>
          </mc:Fallback>
        </mc:AlternateContent>
      </w:r>
      <w:r w:rsidRPr="00E575E8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975D370" wp14:editId="483D4FBF">
            <wp:simplePos x="0" y="0"/>
            <wp:positionH relativeFrom="column">
              <wp:posOffset>1862610</wp:posOffset>
            </wp:positionH>
            <wp:positionV relativeFrom="paragraph">
              <wp:posOffset>1173636</wp:posOffset>
            </wp:positionV>
            <wp:extent cx="1719580" cy="1430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ECF">
        <w:t>My</w:t>
      </w:r>
      <w:r w:rsidR="005A3E46">
        <w:t xml:space="preserve"> animation project will have 2D shapes linked together by joints to form a</w:t>
      </w:r>
      <w:r w:rsidR="00E179CC">
        <w:t>n articulated</w:t>
      </w:r>
      <w:r w:rsidR="005A3E46">
        <w:t xml:space="preserve"> chain or “arm” that can be moved for </w:t>
      </w:r>
      <w:r w:rsidR="00FA6ECF">
        <w:t>a</w:t>
      </w:r>
      <w:r w:rsidR="005A3E46">
        <w:t xml:space="preserve"> desired keyframe. These individual links can be rotated around their joints, however, manipulat</w:t>
      </w:r>
      <w:r w:rsidR="006025BC">
        <w:t>ing</w:t>
      </w:r>
      <w:r w:rsidR="005A3E46">
        <w:t xml:space="preserve"> the whole “arm” whilst maintaining a realistic form</w:t>
      </w:r>
      <w:r w:rsidR="006025BC">
        <w:t xml:space="preserve"> would take tedious careful movements. This is where inverse kinematics comes in handy. The goal with inverse kinematics is the move the “hand”</w:t>
      </w:r>
      <w:r w:rsidR="00FA6ECF">
        <w:t xml:space="preserve"> or</w:t>
      </w:r>
      <w:r>
        <w:t xml:space="preserve"> end-effector</w:t>
      </w:r>
      <w:r w:rsidR="006025BC">
        <w:t xml:space="preserve"> and have the “arm” follow smoothly without breaking.</w:t>
      </w:r>
    </w:p>
    <w:p w14:paraId="375D831E" w14:textId="77777777" w:rsidR="00E575E8" w:rsidRDefault="00E575E8"/>
    <w:p w14:paraId="197BE8D9" w14:textId="2400F394" w:rsidR="00BE137E" w:rsidRDefault="00C63E4E">
      <w:r>
        <w:t>There is also forward kinematics which achieves the opposite, given the joints of the chain you can calculate where the end</w:t>
      </w:r>
      <w:r w:rsidR="00FA6ECF">
        <w:t xml:space="preserve"> effector</w:t>
      </w:r>
      <w:r>
        <w:t xml:space="preserve"> is. However, in computer software a lot of positions of elements are already known</w:t>
      </w:r>
      <w:r w:rsidR="00FA6ECF">
        <w:t xml:space="preserve"> e.g.</w:t>
      </w:r>
      <w:r>
        <w:t xml:space="preserve"> given a square</w:t>
      </w:r>
      <w:r w:rsidR="00BE137E">
        <w:t>,</w:t>
      </w:r>
      <w:r>
        <w:t xml:space="preserve"> you as the programmer define i</w:t>
      </w:r>
      <w:r w:rsidR="00BE137E">
        <w:t>t</w:t>
      </w:r>
      <w:r>
        <w:t>s position tell</w:t>
      </w:r>
      <w:r w:rsidR="00BE137E">
        <w:t>ing</w:t>
      </w:r>
      <w:r>
        <w:t xml:space="preserve"> it where to be rendered</w:t>
      </w:r>
      <w:r w:rsidR="00FA6ECF">
        <w:t xml:space="preserve"> –</w:t>
      </w:r>
      <w:r>
        <w:t xml:space="preserve"> so this won</w:t>
      </w:r>
      <w:r w:rsidR="00E575E8">
        <w:t>’</w:t>
      </w:r>
      <w:r>
        <w:t>t help.</w:t>
      </w:r>
    </w:p>
    <w:p w14:paraId="41A0833B" w14:textId="77777777" w:rsidR="00BE137E" w:rsidRDefault="00B67DF1">
      <w:pPr>
        <w:rPr>
          <w:b/>
          <w:sz w:val="24"/>
        </w:rPr>
      </w:pPr>
      <w:r>
        <w:rPr>
          <w:b/>
          <w:sz w:val="24"/>
        </w:rPr>
        <w:t>Articulated Body</w:t>
      </w:r>
    </w:p>
    <w:p w14:paraId="45D74354" w14:textId="3F0F008D" w:rsidR="00B67DF1" w:rsidRDefault="00B67DF1">
      <w:r>
        <w:t>An articulated body can be thought of like a hierarchical tree structure made of links that are connected together by joints.</w:t>
      </w:r>
      <w:r w:rsidR="00D51974">
        <w:t xml:space="preserve"> Links are simpl</w:t>
      </w:r>
      <w:r w:rsidR="00FA6ECF">
        <w:t>y</w:t>
      </w:r>
      <w:r w:rsidR="00D51974">
        <w:t xml:space="preserve"> connections between joint</w:t>
      </w:r>
      <w:r w:rsidR="00FA6ECF">
        <w:t>s</w:t>
      </w:r>
      <w:r w:rsidR="00D51974">
        <w:t>, however, there are multiple types of joints</w:t>
      </w:r>
      <w:r w:rsidR="00C60E30">
        <w:t xml:space="preserve"> such as revolute and prismatic. A revolute joint is a joint that rotates</w:t>
      </w:r>
      <w:r w:rsidR="00FA6ECF">
        <w:t xml:space="preserve"> its link</w:t>
      </w:r>
      <w:r w:rsidR="00C60E30">
        <w:t xml:space="preserve"> and a prismatic joint extends and contracts</w:t>
      </w:r>
      <w:r w:rsidR="00FA6ECF">
        <w:t xml:space="preserve"> its link</w:t>
      </w:r>
      <w:r w:rsidR="00C60E30">
        <w:t xml:space="preserve">. </w:t>
      </w:r>
      <w:r w:rsidR="00124F87">
        <w:t>The initial joint is called the root or base, there c</w:t>
      </w:r>
      <w:r w:rsidR="00FA6ECF">
        <w:t>an</w:t>
      </w:r>
      <w:r w:rsidR="00124F87">
        <w:t xml:space="preserve"> be multiple links from </w:t>
      </w:r>
      <w:r w:rsidR="00FA6ECF">
        <w:t>a</w:t>
      </w:r>
      <w:r w:rsidR="00124F87">
        <w:t xml:space="preserve"> root joint</w:t>
      </w:r>
      <w:r w:rsidR="00FA6ECF">
        <w:t>,</w:t>
      </w:r>
      <w:r w:rsidR="00124F87">
        <w:t xml:space="preserve"> for example: a torso of a humanoid body could be</w:t>
      </w:r>
      <w:r w:rsidR="00FA6ECF">
        <w:t xml:space="preserve"> considered</w:t>
      </w:r>
      <w:r w:rsidR="00124F87">
        <w:t xml:space="preserve"> a root joint wit</w:t>
      </w:r>
      <w:r w:rsidR="00C025AE">
        <w:t xml:space="preserve">h arms and legs connected to it – </w:t>
      </w:r>
      <w:r w:rsidR="00124F87">
        <w:t>but the root is still considered the first in the chain.</w:t>
      </w:r>
      <w:r w:rsidR="00C025AE">
        <w:t xml:space="preserve"> The end of a chain is called the end-effector and there can be multiple end-effectors.</w:t>
      </w:r>
      <w:r w:rsidR="002412DA">
        <w:t xml:space="preserve"> Furthermore, the end-effector is used to control the joints via inverse kinematics. </w:t>
      </w:r>
      <w:r w:rsidR="00160DCD">
        <w:t xml:space="preserve">Articulated bodies can be expressed in terms of degrees of freedom, in 3D an articulated body could have a high overall DOF since each joint can have a maximum of </w:t>
      </w:r>
      <w:r w:rsidR="00FA6ECF">
        <w:t>three</w:t>
      </w:r>
      <w:r w:rsidR="00160DCD">
        <w:t xml:space="preserve"> axes of rotation. However, in 2D only one axis of rotation exists so the overall DOF will be low in comparison.</w:t>
      </w:r>
    </w:p>
    <w:p w14:paraId="067F255A" w14:textId="6B0378C1" w:rsidR="00160DCD" w:rsidRDefault="00160DCD">
      <w:pPr>
        <w:rPr>
          <w:b/>
          <w:sz w:val="24"/>
        </w:rPr>
      </w:pPr>
      <w:r>
        <w:rPr>
          <w:b/>
          <w:sz w:val="24"/>
        </w:rPr>
        <w:t>Solving</w:t>
      </w:r>
      <w:r w:rsidR="00AA74E5">
        <w:rPr>
          <w:b/>
          <w:sz w:val="24"/>
        </w:rPr>
        <w:t xml:space="preserve"> methods</w:t>
      </w:r>
      <w:r>
        <w:rPr>
          <w:b/>
          <w:sz w:val="24"/>
        </w:rPr>
        <w:t xml:space="preserve"> </w:t>
      </w:r>
      <w:r w:rsidR="00AA74E5">
        <w:rPr>
          <w:b/>
          <w:sz w:val="24"/>
        </w:rPr>
        <w:t>for</w:t>
      </w:r>
      <w:r>
        <w:rPr>
          <w:b/>
          <w:sz w:val="24"/>
        </w:rPr>
        <w:t xml:space="preserve"> Inverse Kinematics</w:t>
      </w:r>
    </w:p>
    <w:p w14:paraId="353C3C05" w14:textId="584E28A2" w:rsidR="004F3694" w:rsidRPr="005B1E07" w:rsidRDefault="00160DCD">
      <w:pPr>
        <w:rPr>
          <w:rFonts w:eastAsiaTheme="minorEastAsia"/>
        </w:rPr>
      </w:pPr>
      <w:r>
        <w:t>There are multiple ways to solve an inverse kinematics including: algebraic methods</w:t>
      </w:r>
      <w:r w:rsidR="00FA6ECF">
        <w:t xml:space="preserve"> and</w:t>
      </w:r>
      <w:r>
        <w:t xml:space="preserve"> iterative methods </w:t>
      </w:r>
      <w:r w:rsidR="001769A8">
        <w:t>such as the</w:t>
      </w:r>
      <w:r>
        <w:t xml:space="preserve"> Jacobian inversion method</w:t>
      </w:r>
      <w:r w:rsidR="001769A8">
        <w:t xml:space="preserve"> and FABRIK method</w:t>
      </w:r>
      <w:r>
        <w:t xml:space="preserve">. </w:t>
      </w:r>
      <w:r w:rsidR="009B7AA8">
        <w:t>The algebraic solution involves calculating</w:t>
      </w:r>
      <w:r w:rsidR="003F185D">
        <w:t xml:space="preserve"> the </w:t>
      </w:r>
      <w:r w:rsidR="00B03C8F">
        <w:t>end-effector position using trigonometry</w:t>
      </w:r>
      <w:r w:rsidR="001769A8">
        <w:t>, however, if the degree of freedom value increases so do the steps required to solve the problem</w:t>
      </w:r>
      <w:r w:rsidR="00EF25CA">
        <w:t xml:space="preserve">. </w:t>
      </w:r>
      <w:r w:rsidR="001769A8">
        <w:t>I</w:t>
      </w:r>
      <w:r w:rsidR="00EF25CA">
        <w:t>terative method</w:t>
      </w:r>
      <w:r w:rsidR="001769A8">
        <w:t>s</w:t>
      </w:r>
      <w:r w:rsidR="00EF25CA">
        <w:t xml:space="preserve"> work by solving the problem multiple times, each time getting</w:t>
      </w:r>
      <w:r w:rsidR="009D580D">
        <w:t xml:space="preserve"> a little bit</w:t>
      </w:r>
      <w:r w:rsidR="00EF25CA">
        <w:t xml:space="preserve"> closer to the intended goal</w:t>
      </w:r>
      <w:r w:rsidR="001769A8">
        <w:t xml:space="preserve">. </w:t>
      </w:r>
      <w:r w:rsidR="0035169D">
        <w:t xml:space="preserve">The Jacobian method is one of the earlier iterative methods that translates each joint by calculating the change in rotation of each joint using </w:t>
      </w:r>
      <w:r w:rsidR="009D580D">
        <w:t>a</w:t>
      </w:r>
      <w:r w:rsidR="0035169D">
        <w:t xml:space="preserve"> Jacobian matrix.</w:t>
      </w:r>
      <w:r w:rsidR="005B1E07">
        <w:t xml:space="preserve"> Firstly,</w:t>
      </w:r>
      <w:r w:rsidR="0035169D">
        <w:t xml:space="preserve"> </w:t>
      </w:r>
      <w:r w:rsidR="005B1E07">
        <w:t xml:space="preserve">calculate the difference in rotation for each </w:t>
      </w:r>
      <w:r w:rsidR="005B1E07">
        <w:lastRenderedPageBreak/>
        <w:t>joint: to do this we need the difference between the target</w:t>
      </w:r>
      <w:r w:rsidR="00016F87">
        <w:t xml:space="preserve"> (T)</w:t>
      </w:r>
      <w:r w:rsidR="005B1E07">
        <w:t xml:space="preserve"> and the end-effector</w:t>
      </w:r>
      <w:r w:rsidR="00016F87">
        <w:t xml:space="preserve"> (E)</w:t>
      </w:r>
      <w:r w:rsidR="005B1E07">
        <w:t xml:space="preserve"> and the inverse Jacobian.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dO=V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014A463" w14:textId="55B04CC2" w:rsidR="00727763" w:rsidRDefault="005B1E07">
      <w:pPr>
        <w:rPr>
          <w:rFonts w:eastAsiaTheme="minorEastAsia"/>
        </w:rPr>
      </w:pPr>
      <w:r>
        <w:rPr>
          <w:rFonts w:eastAsiaTheme="minorEastAsia"/>
        </w:rPr>
        <w:t xml:space="preserve">However, the inverse of a matrix can only be calculated if the matrix has the same number of </w:t>
      </w:r>
      <w:proofErr w:type="gramStart"/>
      <w:r>
        <w:rPr>
          <w:rFonts w:eastAsiaTheme="minorEastAsia"/>
        </w:rPr>
        <w:t>row</w:t>
      </w:r>
      <w:proofErr w:type="gramEnd"/>
      <w:r>
        <w:rPr>
          <w:rFonts w:eastAsiaTheme="minorEastAsia"/>
        </w:rPr>
        <w:t xml:space="preserve"> as columns and the determinant is not zero</w:t>
      </w:r>
      <w:r w:rsidR="009D580D">
        <w:rPr>
          <w:rFonts w:eastAsiaTheme="minorEastAsia"/>
        </w:rPr>
        <w:t xml:space="preserve"> otherwise it cannot exist</w:t>
      </w:r>
      <w:r>
        <w:rPr>
          <w:rFonts w:eastAsiaTheme="minorEastAsia"/>
        </w:rPr>
        <w:t>. There is an alternative that we can use for an approximation of J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which is J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</w:t>
      </w:r>
      <w:r w:rsidR="00727763">
        <w:rPr>
          <w:rFonts w:eastAsiaTheme="minorEastAsia"/>
        </w:rPr>
        <w:t>the Jacobian transpose.</w:t>
      </w:r>
    </w:p>
    <w:p w14:paraId="4CA310F4" w14:textId="1D10138E" w:rsidR="00016F87" w:rsidRPr="00727763" w:rsidRDefault="00727763" w:rsidP="00A26DC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016F8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V=T-E</m:t>
        </m:r>
      </m:oMath>
    </w:p>
    <w:p w14:paraId="78E4F71C" w14:textId="001BC2C8" w:rsidR="00727763" w:rsidRPr="00727763" w:rsidRDefault="00727763">
      <w:pPr>
        <w:rPr>
          <w:rFonts w:eastAsiaTheme="minorEastAsia"/>
        </w:rPr>
      </w:pPr>
      <w:r>
        <w:rPr>
          <w:rFonts w:eastAsiaTheme="minorEastAsia"/>
        </w:rPr>
        <w:t>The Jacobian</w:t>
      </w:r>
      <w:r w:rsidR="00C23BE2">
        <w:rPr>
          <w:rFonts w:eastAsiaTheme="minorEastAsia"/>
        </w:rPr>
        <w:t xml:space="preserve"> matrix</w:t>
      </w:r>
      <w:r>
        <w:rPr>
          <w:rFonts w:eastAsiaTheme="minorEastAsia"/>
        </w:rPr>
        <w:t xml:space="preserve"> can be calculated from the cross products of the axis of rotation of a joint</w:t>
      </w:r>
      <w:r w:rsidR="00016F87">
        <w:rPr>
          <w:rFonts w:eastAsiaTheme="minorEastAsia"/>
        </w:rPr>
        <w:t xml:space="preserve"> (R</w:t>
      </w:r>
      <w:r w:rsidR="00016F87">
        <w:rPr>
          <w:rFonts w:eastAsiaTheme="minorEastAsia"/>
          <w:vertAlign w:val="subscript"/>
        </w:rPr>
        <w:t>i</w:t>
      </w:r>
      <w:r w:rsidR="00016F87">
        <w:rPr>
          <w:rFonts w:eastAsiaTheme="minorEastAsia"/>
        </w:rPr>
        <w:t>)</w:t>
      </w:r>
      <w:r>
        <w:rPr>
          <w:rFonts w:eastAsiaTheme="minorEastAsia"/>
        </w:rPr>
        <w:t xml:space="preserve"> and the difference in positions of the joint</w:t>
      </w:r>
      <w:r w:rsidR="00016F87">
        <w:rPr>
          <w:rFonts w:eastAsiaTheme="minorEastAsia"/>
        </w:rPr>
        <w:t xml:space="preserve"> (P</w:t>
      </w:r>
      <w:r w:rsidR="00016F87">
        <w:rPr>
          <w:rFonts w:eastAsiaTheme="minorEastAsia"/>
          <w:vertAlign w:val="subscript"/>
        </w:rPr>
        <w:t>i</w:t>
      </w:r>
      <w:r w:rsidR="00016F87">
        <w:rPr>
          <w:rFonts w:eastAsiaTheme="minorEastAsia"/>
        </w:rPr>
        <w:t>)</w:t>
      </w:r>
      <w:r>
        <w:rPr>
          <w:rFonts w:eastAsiaTheme="minorEastAsia"/>
        </w:rPr>
        <w:t xml:space="preserve"> and the end effector</w:t>
      </w:r>
      <w:r w:rsidR="00016F87">
        <w:rPr>
          <w:rFonts w:eastAsiaTheme="minorEastAsia"/>
        </w:rPr>
        <w:t xml:space="preserve"> (E)</w:t>
      </w:r>
      <w:r>
        <w:rPr>
          <w:rFonts w:eastAsiaTheme="minorEastAsia"/>
        </w:rPr>
        <w:t>.</w:t>
      </w:r>
      <w:r w:rsidR="00C23BE2">
        <w:rPr>
          <w:rFonts w:eastAsiaTheme="minorEastAsia"/>
        </w:rPr>
        <w:t xml:space="preserve"> Each term is a vector.</w:t>
      </w:r>
    </w:p>
    <w:p w14:paraId="2AD5F811" w14:textId="0D33BECF" w:rsidR="00727763" w:rsidRPr="00016F87" w:rsidRDefault="007277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52BB071" w14:textId="5D5E828E" w:rsidR="00016F87" w:rsidRDefault="00016F87">
      <w:pPr>
        <w:rPr>
          <w:rFonts w:eastAsiaTheme="minorEastAsia"/>
        </w:rPr>
      </w:pPr>
      <w:r>
        <w:rPr>
          <w:rFonts w:eastAsiaTheme="minorEastAsia"/>
        </w:rPr>
        <w:t>Now we know the change angles for each joint we can update each joints position</w:t>
      </w:r>
      <w:r w:rsidR="00C85813">
        <w:rPr>
          <w:rFonts w:eastAsiaTheme="minorEastAsia"/>
        </w:rPr>
        <w:t xml:space="preserve"> (O)</w:t>
      </w:r>
      <w:r>
        <w:rPr>
          <w:rFonts w:eastAsiaTheme="minorEastAsia"/>
        </w:rPr>
        <w:t xml:space="preserve">. To do this we translate them by </w:t>
      </w:r>
      <w:r w:rsidR="00C85813">
        <w:rPr>
          <w:rFonts w:eastAsiaTheme="minorEastAsia"/>
        </w:rPr>
        <w:t>the difference in rotation multiplied by a timestep (h).</w:t>
      </w:r>
    </w:p>
    <w:p w14:paraId="20470FA2" w14:textId="356A34B2" w:rsidR="00C85813" w:rsidRPr="00C23BE2" w:rsidRDefault="00C85813">
      <w:pPr>
        <w:rPr>
          <w:rFonts w:eastAsiaTheme="minorEastAsia"/>
        </w:rPr>
      </w:pPr>
      <w:commentRangeStart w:id="11"/>
      <m:oMathPara>
        <m:oMath>
          <m:r>
            <w:rPr>
              <w:rFonts w:ascii="Cambria Math" w:eastAsiaTheme="minorEastAsia" w:hAnsi="Cambria Math"/>
            </w:rPr>
            <m:t>O +=dO*</m:t>
          </m:r>
          <w:commentRangeStart w:id="12"/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  <m:r>
            <w:rPr>
              <w:rFonts w:ascii="Cambria Math" w:eastAsiaTheme="minorEastAsia" w:hAnsi="Cambria Math"/>
            </w:rPr>
            <m:t>h</m:t>
          </m:r>
          <w:commentRangeEnd w:id="11"/>
          <m:r>
            <m:rPr>
              <m:sty m:val="p"/>
            </m:rPr>
            <w:rPr>
              <w:rStyle w:val="CommentReference"/>
            </w:rPr>
            <w:commentReference w:id="11"/>
          </m:r>
        </m:oMath>
      </m:oMathPara>
    </w:p>
    <w:p w14:paraId="192DE536" w14:textId="77777777" w:rsidR="00203D48" w:rsidRDefault="000D5DB0">
      <w:pPr>
        <w:rPr>
          <w:ins w:id="13" w:author="Sam Knight" w:date="2018-11-08T18:07:00Z"/>
          <w:rFonts w:eastAsiaTheme="minorEastAsia"/>
        </w:rPr>
      </w:pPr>
      <w:r>
        <w:rPr>
          <w:rFonts w:eastAsiaTheme="minorEastAsia"/>
        </w:rPr>
        <w:t>These steps are then repeated until the end effector is as close to the target as desired.</w:t>
      </w:r>
      <w:r w:rsidR="00E53F6E">
        <w:rPr>
          <w:rFonts w:eastAsiaTheme="minorEastAsia"/>
        </w:rPr>
        <w:t xml:space="preserve"> The Jacobian method, however, requires a lot of computational power</w:t>
      </w:r>
      <w:r w:rsidR="00987DA4">
        <w:rPr>
          <w:rFonts w:eastAsiaTheme="minorEastAsia"/>
        </w:rPr>
        <w:t xml:space="preserve"> due to its use of matrices and cross product</w:t>
      </w:r>
      <w:r w:rsidR="00E53F6E">
        <w:rPr>
          <w:rFonts w:eastAsiaTheme="minorEastAsia"/>
        </w:rPr>
        <w:t>.</w:t>
      </w:r>
      <w:r w:rsidR="00A26DCA">
        <w:rPr>
          <w:rFonts w:eastAsiaTheme="minorEastAsia"/>
        </w:rPr>
        <w:t xml:space="preserve"> </w:t>
      </w:r>
    </w:p>
    <w:p w14:paraId="72CDE15B" w14:textId="77777777" w:rsidR="002B6DA4" w:rsidRDefault="00B64247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6EE3C068" wp14:editId="299650F8">
            <wp:simplePos x="0" y="0"/>
            <wp:positionH relativeFrom="margin">
              <wp:posOffset>3243448</wp:posOffset>
            </wp:positionH>
            <wp:positionV relativeFrom="paragraph">
              <wp:posOffset>615913</wp:posOffset>
            </wp:positionV>
            <wp:extent cx="2201545" cy="4007485"/>
            <wp:effectExtent l="0" t="0" r="8255" b="0"/>
            <wp:wrapTight wrapText="bothSides">
              <wp:wrapPolygon edited="0">
                <wp:start x="0" y="0"/>
                <wp:lineTo x="0" y="21460"/>
                <wp:lineTo x="21494" y="21460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DCA">
        <w:rPr>
          <w:rFonts w:eastAsiaTheme="minorEastAsia"/>
        </w:rPr>
        <w:t>Another iterative method is the FABRIK method</w:t>
      </w:r>
      <w:r w:rsidR="005C0363">
        <w:rPr>
          <w:rFonts w:eastAsiaTheme="minorEastAsia"/>
        </w:rPr>
        <w:t xml:space="preserve"> (Forward </w:t>
      </w:r>
      <w:proofErr w:type="gramStart"/>
      <w:r w:rsidR="005C0363">
        <w:rPr>
          <w:rFonts w:eastAsiaTheme="minorEastAsia"/>
        </w:rPr>
        <w:t>And</w:t>
      </w:r>
      <w:proofErr w:type="gramEnd"/>
      <w:r w:rsidR="005C0363">
        <w:rPr>
          <w:rFonts w:eastAsiaTheme="minorEastAsia"/>
        </w:rPr>
        <w:t xml:space="preserve"> Backward Reaching Inverse Kinematics)</w:t>
      </w:r>
      <w:r w:rsidR="001F3FAC">
        <w:rPr>
          <w:rFonts w:eastAsiaTheme="minorEastAsia"/>
        </w:rPr>
        <w:t>. This method</w:t>
      </w:r>
      <w:r w:rsidR="006944F1">
        <w:rPr>
          <w:rFonts w:eastAsiaTheme="minorEastAsia"/>
        </w:rPr>
        <w:t xml:space="preserve"> focuses on solving the inverse kinematic problem using only positions of joints and how to move them toward a subsequent target. There are two main steps to the FABRIK method called Forward Reaching and Backward Reaching. Forward reaching starts by making the end-effector equal to the target followed by finding where the previous joint lies on a line between </w:t>
      </w:r>
      <w:r w:rsidR="00D5246B">
        <w:rPr>
          <w:rFonts w:eastAsiaTheme="minorEastAsia"/>
        </w:rPr>
        <w:t>the end-effector and said previous joint. This is repeated for each joint down the chain and results in</w:t>
      </w:r>
      <w:r w:rsidR="002B6DA4">
        <w:rPr>
          <w:rFonts w:eastAsiaTheme="minorEastAsia"/>
        </w:rPr>
        <w:t xml:space="preserve"> </w:t>
      </w:r>
      <w:r w:rsidR="00D5246B">
        <w:rPr>
          <w:rFonts w:eastAsiaTheme="minorEastAsia"/>
        </w:rPr>
        <w:t>the how chain being disconnected from the original root position.</w:t>
      </w:r>
      <w:r w:rsidR="002B6DA4">
        <w:rPr>
          <w:rFonts w:eastAsiaTheme="minorEastAsia"/>
        </w:rPr>
        <w:t xml:space="preserve"> </w:t>
      </w:r>
    </w:p>
    <w:p w14:paraId="6F4E273C" w14:textId="629E6D24" w:rsidR="006761BF" w:rsidRPr="006944F1" w:rsidRDefault="00D5246B">
      <w:pPr>
        <w:rPr>
          <w:rFonts w:eastAsiaTheme="minorEastAsia"/>
        </w:rPr>
      </w:pPr>
      <w:r>
        <w:rPr>
          <w:rFonts w:eastAsiaTheme="minorEastAsia"/>
        </w:rPr>
        <w:t>This is fixed by Backward Reaching which repeats the Forward Reaching step but in reverse, starting by moving the root joint back.</w:t>
      </w:r>
      <w:r w:rsidR="00B642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If the target is within the articulated bodies full </w:t>
      </w:r>
      <w:r w:rsidR="008A7762">
        <w:rPr>
          <w:rFonts w:eastAsiaTheme="minorEastAsia"/>
        </w:rPr>
        <w:t>length, the</w:t>
      </w:r>
      <w:r>
        <w:rPr>
          <w:rFonts w:eastAsiaTheme="minorEastAsia"/>
        </w:rPr>
        <w:t xml:space="preserve"> body will smoothly reach toward its goal</w:t>
      </w:r>
      <w:r w:rsidR="008A7762">
        <w:rPr>
          <w:rFonts w:eastAsiaTheme="minorEastAsia"/>
        </w:rPr>
        <w:t xml:space="preserve"> after several iterations</w:t>
      </w:r>
      <w:r>
        <w:rPr>
          <w:rFonts w:eastAsiaTheme="minorEastAsia"/>
        </w:rPr>
        <w:t>.</w:t>
      </w:r>
      <w:r w:rsidR="008A7762">
        <w:rPr>
          <w:rFonts w:eastAsiaTheme="minorEastAsia"/>
        </w:rPr>
        <w:t xml:space="preserve"> The FABRIK method </w:t>
      </w:r>
      <w:r w:rsidR="00AA74E5">
        <w:rPr>
          <w:rFonts w:eastAsiaTheme="minorEastAsia"/>
        </w:rPr>
        <w:t>has a much lower computational cost when compared to methods like Jacobian since it doesn’t handle any rotation and much smaller amount of calculations to be made per iteration</w:t>
      </w:r>
      <w:r w:rsidR="009D580D">
        <w:rPr>
          <w:rFonts w:eastAsiaTheme="minorEastAsia"/>
        </w:rPr>
        <w:t xml:space="preserve"> and produces much more natural and stable movements</w:t>
      </w:r>
      <w:r w:rsidR="00AA74E5">
        <w:rPr>
          <w:rFonts w:eastAsiaTheme="minorEastAsia"/>
        </w:rPr>
        <w:t>.</w:t>
      </w:r>
    </w:p>
    <w:p w14:paraId="2BFCC5B2" w14:textId="77777777" w:rsidR="002B6DA4" w:rsidRDefault="00B6424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Figure 2</w:t>
      </w:r>
      <w:r w:rsidR="002B6DA4">
        <w:t>: (a) to (d)</w:t>
      </w:r>
      <w:r>
        <w:t xml:space="preserve"> </w:t>
      </w:r>
      <w:r w:rsidR="002B6DA4">
        <w:t>demonstrates how each link is repositioned along a line between its previous joint and the goal/subsequent joint during Forward Reaching. (e) and (f) show Backward Reaching</w:t>
      </w:r>
    </w:p>
    <w:p w14:paraId="7E9C66F8" w14:textId="77777777" w:rsidR="002B6DA4" w:rsidRDefault="002B6D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8BF18" wp14:editId="151A2C46">
                <wp:simplePos x="0" y="0"/>
                <wp:positionH relativeFrom="margin">
                  <wp:posOffset>3441545</wp:posOffset>
                </wp:positionH>
                <wp:positionV relativeFrom="paragraph">
                  <wp:posOffset>4385</wp:posOffset>
                </wp:positionV>
                <wp:extent cx="2070339" cy="931652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39" cy="931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10EF4" w14:textId="5CB5FF27" w:rsidR="002B6DA4" w:rsidRPr="002B6DA4" w:rsidRDefault="00B64247" w:rsidP="002B6DA4">
                            <w:pPr>
                              <w:rPr>
                                <w:rFonts w:ascii="Calibri body" w:hAnsi="Calibri body" w:cs="Arial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  <w:shd w:val="clear" w:color="auto" w:fill="FFFFFF"/>
                              </w:rPr>
                            </w:pPr>
                            <w:r w:rsidRPr="00B64247">
                              <w:rPr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Figure 2</w:t>
                            </w:r>
                            <w:r w:rsidR="002B6DA4">
                              <w:rPr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. From: </w:t>
                            </w:r>
                            <w:proofErr w:type="spellStart"/>
                            <w:r w:rsidR="002B6DA4" w:rsidRPr="002B6DA4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  <w:shd w:val="clear" w:color="auto" w:fill="FFFFFF"/>
                              </w:rPr>
                              <w:t>Aristidou</w:t>
                            </w:r>
                            <w:proofErr w:type="spellEnd"/>
                            <w:r w:rsidR="002B6DA4" w:rsidRPr="002B6DA4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  <w:shd w:val="clear" w:color="auto" w:fill="FFFFFF"/>
                              </w:rPr>
                              <w:t xml:space="preserve">, A. and </w:t>
                            </w:r>
                            <w:proofErr w:type="spellStart"/>
                            <w:r w:rsidR="002B6DA4" w:rsidRPr="002B6DA4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  <w:shd w:val="clear" w:color="auto" w:fill="FFFFFF"/>
                              </w:rPr>
                              <w:t>Lasenby</w:t>
                            </w:r>
                            <w:proofErr w:type="spellEnd"/>
                            <w:r w:rsidR="002B6DA4" w:rsidRPr="002B6DA4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  <w:shd w:val="clear" w:color="auto" w:fill="FFFFFF"/>
                              </w:rPr>
                              <w:t>, J. (2011). FABRIK: A fast, iterative solver for the Inverse Kinematics problem. </w:t>
                            </w:r>
                            <w:r w:rsidR="002B6DA4" w:rsidRPr="002B6DA4">
                              <w:rPr>
                                <w:rFonts w:cstheme="minorHAnsi"/>
                                <w:b/>
                                <w:i/>
                                <w:iCs/>
                                <w:color w:val="808080" w:themeColor="background1" w:themeShade="80"/>
                                <w:sz w:val="16"/>
                                <w:szCs w:val="20"/>
                                <w:shd w:val="clear" w:color="auto" w:fill="FFFFFF"/>
                              </w:rPr>
                              <w:t>Graphical Models</w:t>
                            </w:r>
                            <w:r w:rsidR="002B6DA4" w:rsidRPr="002B6DA4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  <w:shd w:val="clear" w:color="auto" w:fill="FFFFFF"/>
                              </w:rPr>
                              <w:t>, 73(5), pp.243-260.</w:t>
                            </w:r>
                          </w:p>
                          <w:p w14:paraId="1107BAD8" w14:textId="07708C9D" w:rsidR="00B64247" w:rsidRPr="002B6DA4" w:rsidRDefault="00B64247">
                            <w:pPr>
                              <w:rPr>
                                <w:b/>
                                <w:color w:val="808080" w:themeColor="background1" w:themeShade="80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BF18" id="Text Box 4" o:spid="_x0000_s1027" type="#_x0000_t202" style="position:absolute;margin-left:271pt;margin-top:.35pt;width:163pt;height:73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JfLwIAAFg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" filled="f" stroked="f" strokeweight=".5pt">
                <v:textbox>
                  <w:txbxContent>
                    <w:p w14:paraId="58710EF4" w14:textId="5CB5FF27" w:rsidR="002B6DA4" w:rsidRPr="002B6DA4" w:rsidRDefault="00B64247" w:rsidP="002B6DA4">
                      <w:pPr>
                        <w:rPr>
                          <w:rFonts w:ascii="Calibri body" w:hAnsi="Calibri body" w:cs="Arial"/>
                          <w:b/>
                          <w:color w:val="808080" w:themeColor="background1" w:themeShade="80"/>
                          <w:sz w:val="16"/>
                          <w:szCs w:val="20"/>
                          <w:shd w:val="clear" w:color="auto" w:fill="FFFFFF"/>
                        </w:rPr>
                      </w:pPr>
                      <w:r w:rsidRPr="00B64247">
                        <w:rPr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Figure 2</w:t>
                      </w:r>
                      <w:r w:rsidR="002B6DA4">
                        <w:rPr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. From: </w:t>
                      </w:r>
                      <w:proofErr w:type="spellStart"/>
                      <w:r w:rsidR="002B6DA4" w:rsidRPr="002B6DA4">
                        <w:rPr>
                          <w:rFonts w:cstheme="minorHAnsi"/>
                          <w:b/>
                          <w:color w:val="808080" w:themeColor="background1" w:themeShade="80"/>
                          <w:sz w:val="16"/>
                          <w:szCs w:val="20"/>
                          <w:shd w:val="clear" w:color="auto" w:fill="FFFFFF"/>
                        </w:rPr>
                        <w:t>Aristidou</w:t>
                      </w:r>
                      <w:proofErr w:type="spellEnd"/>
                      <w:r w:rsidR="002B6DA4" w:rsidRPr="002B6DA4">
                        <w:rPr>
                          <w:rFonts w:cstheme="minorHAnsi"/>
                          <w:b/>
                          <w:color w:val="808080" w:themeColor="background1" w:themeShade="80"/>
                          <w:sz w:val="16"/>
                          <w:szCs w:val="20"/>
                          <w:shd w:val="clear" w:color="auto" w:fill="FFFFFF"/>
                        </w:rPr>
                        <w:t xml:space="preserve">, A. and </w:t>
                      </w:r>
                      <w:proofErr w:type="spellStart"/>
                      <w:r w:rsidR="002B6DA4" w:rsidRPr="002B6DA4">
                        <w:rPr>
                          <w:rFonts w:cstheme="minorHAnsi"/>
                          <w:b/>
                          <w:color w:val="808080" w:themeColor="background1" w:themeShade="80"/>
                          <w:sz w:val="16"/>
                          <w:szCs w:val="20"/>
                          <w:shd w:val="clear" w:color="auto" w:fill="FFFFFF"/>
                        </w:rPr>
                        <w:t>Lasenby</w:t>
                      </w:r>
                      <w:proofErr w:type="spellEnd"/>
                      <w:r w:rsidR="002B6DA4" w:rsidRPr="002B6DA4">
                        <w:rPr>
                          <w:rFonts w:cstheme="minorHAnsi"/>
                          <w:b/>
                          <w:color w:val="808080" w:themeColor="background1" w:themeShade="80"/>
                          <w:sz w:val="16"/>
                          <w:szCs w:val="20"/>
                          <w:shd w:val="clear" w:color="auto" w:fill="FFFFFF"/>
                        </w:rPr>
                        <w:t>, J. (2011). FABRIK: A fast, iterative solver for the Inverse Kinematics problem. </w:t>
                      </w:r>
                      <w:r w:rsidR="002B6DA4" w:rsidRPr="002B6DA4">
                        <w:rPr>
                          <w:rFonts w:cstheme="minorHAnsi"/>
                          <w:b/>
                          <w:i/>
                          <w:iCs/>
                          <w:color w:val="808080" w:themeColor="background1" w:themeShade="80"/>
                          <w:sz w:val="16"/>
                          <w:szCs w:val="20"/>
                          <w:shd w:val="clear" w:color="auto" w:fill="FFFFFF"/>
                        </w:rPr>
                        <w:t>Graphical Models</w:t>
                      </w:r>
                      <w:r w:rsidR="002B6DA4" w:rsidRPr="002B6DA4">
                        <w:rPr>
                          <w:rFonts w:cstheme="minorHAnsi"/>
                          <w:b/>
                          <w:color w:val="808080" w:themeColor="background1" w:themeShade="80"/>
                          <w:sz w:val="16"/>
                          <w:szCs w:val="20"/>
                          <w:shd w:val="clear" w:color="auto" w:fill="FFFFFF"/>
                        </w:rPr>
                        <w:t>, 73(5), pp.243-260.</w:t>
                      </w:r>
                    </w:p>
                    <w:p w14:paraId="1107BAD8" w14:textId="07708C9D" w:rsidR="00B64247" w:rsidRPr="002B6DA4" w:rsidRDefault="00B64247">
                      <w:pPr>
                        <w:rPr>
                          <w:b/>
                          <w:color w:val="808080" w:themeColor="background1" w:themeShade="80"/>
                          <w:sz w:val="12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C3A74" w14:textId="744B0F71" w:rsidR="00C40A42" w:rsidRDefault="00C40A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4" w:name="_GoBack"/>
      <w:bookmarkEnd w:id="14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Aristidou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Lasenby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J. (2011). FABRIK: A fast, iterative solver for the Inverse Kinematics problem.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Graphical Models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73(5), pp.243-260.</w:t>
      </w:r>
    </w:p>
    <w:p w14:paraId="36420E4E" w14:textId="70F09170" w:rsidR="00C40A42" w:rsidRDefault="00C40A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Andreasaristidou.com. (n.d.).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Dr.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Andreas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Aristidou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http://www.andreasaristidou.com/FABRIK.html [Accessed 2 Nov. 2018].</w:t>
      </w:r>
    </w:p>
    <w:p w14:paraId="6365CFC4" w14:textId="5C93C3F7" w:rsidR="00C40A42" w:rsidRDefault="00C40A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Barinka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L.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Berka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I. (n.d.). [online] Old.cescg.org. Available at: http://old.cescg.org/CESCG-2002/LBarinka/paper.pdf [Accessed 2 Nov. </w:t>
      </w:r>
      <w:commentRangeStart w:id="15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2018</w:t>
      </w:r>
      <w:commentRangeEnd w:id="15"/>
      <w:r w:rsidR="00613BA2">
        <w:rPr>
          <w:rStyle w:val="CommentReference"/>
        </w:rPr>
        <w:commentReference w:id="15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].</w:t>
      </w:r>
    </w:p>
    <w:p w14:paraId="419B1A88" w14:textId="5B302FBD" w:rsidR="00C40A42" w:rsidRDefault="00C40A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Bermudez, L.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Overview of Jacobian IK – Unity3DAnimation – Medium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Medium. Available at: https://medium.com/unity3danimation/overview-of-jacobian-ik-a33939639ab2 [Accessed 2 Nov. 2018].</w:t>
      </w:r>
    </w:p>
    <w:p w14:paraId="47D696F0" w14:textId="3AACF9FB" w:rsidR="00C40A42" w:rsidRDefault="00C40A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Bermudez, L.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Create your own IK in Unity – Unity3DAnimation – Medium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Medium. Available at: https://medium.com/unity3danimation/create-your-own-ik-in-unity3d-989debd86770 [Accessed 2 Nov. 2018].</w:t>
      </w:r>
    </w:p>
    <w:p w14:paraId="3884250D" w14:textId="1ECFABB6" w:rsidR="00C40A42" w:rsidRDefault="00C40A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Bermudez, L.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Overview of Inverse Kinematics – Unity3DAnimation – Medium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Medium. Available at: https://medium.com/unity3danimation/overview-of-inverse-kinematics-9769a43ba956 [Accessed 2 Nov. 2018].</w:t>
      </w:r>
    </w:p>
    <w:p w14:paraId="674BCAEB" w14:textId="16479130" w:rsidR="006E5473" w:rsidRPr="00DC7E76" w:rsidRDefault="006E5473">
      <w:pPr>
        <w:rPr>
          <w:vertAlign w:val="subscript"/>
        </w:rPr>
      </w:pPr>
    </w:p>
    <w:sectPr w:rsidR="006E5473" w:rsidRPr="00DC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Simon Coupland" w:date="2018-11-02T13:42:00Z" w:initials="SC">
    <w:p w14:paraId="090493CD" w14:textId="08744E27" w:rsidR="00D267C4" w:rsidRDefault="00D267C4">
      <w:pPr>
        <w:pStyle w:val="CommentText"/>
      </w:pPr>
      <w:r>
        <w:rPr>
          <w:rStyle w:val="CommentReference"/>
        </w:rPr>
        <w:annotationRef/>
      </w:r>
      <w:r>
        <w:t>Is it possible to give a worked example?</w:t>
      </w:r>
    </w:p>
  </w:comment>
  <w:comment w:id="11" w:author="Simon Coupland" w:date="2018-11-02T13:45:00Z" w:initials="SC">
    <w:p w14:paraId="6FC62D55" w14:textId="353C4C9D" w:rsidR="00D267C4" w:rsidRDefault="00D267C4">
      <w:pPr>
        <w:pStyle w:val="CommentText"/>
      </w:pPr>
      <w:r>
        <w:rPr>
          <w:rStyle w:val="CommentReference"/>
        </w:rPr>
        <w:annotationRef/>
      </w:r>
      <w:r>
        <w:t>Note this is if you’re using Euler</w:t>
      </w:r>
    </w:p>
  </w:comment>
  <w:comment w:id="15" w:author="Simon Coupland" w:date="2018-11-02T13:40:00Z" w:initials="SC">
    <w:p w14:paraId="09F01600" w14:textId="466682C9" w:rsidR="00613BA2" w:rsidRDefault="00613BA2">
      <w:pPr>
        <w:pStyle w:val="CommentText"/>
      </w:pPr>
      <w:r>
        <w:rPr>
          <w:rStyle w:val="CommentReference"/>
        </w:rPr>
        <w:annotationRef/>
      </w:r>
      <w:r>
        <w:t>Put full reference to the conference paper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0493CD" w15:done="0"/>
  <w15:commentEx w15:paraId="6FC62D55" w15:done="0"/>
  <w15:commentEx w15:paraId="09F016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0493CD" w16cid:durableId="1F8EF947"/>
  <w16cid:commentId w16cid:paraId="6FC62D55" w16cid:durableId="1F8EF948"/>
  <w16cid:commentId w16cid:paraId="09F01600" w16cid:durableId="1F8EF9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Coupland">
    <w15:presenceInfo w15:providerId="None" w15:userId="Simon Coupland"/>
  </w15:person>
  <w15:person w15:author="Sam Knight">
    <w15:presenceInfo w15:providerId="AD" w15:userId="S::P16184152@my365.dmu.ac.uk::e10b5df7-5c5e-4ed4-b221-db1d132937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E46"/>
    <w:rsid w:val="00007D3F"/>
    <w:rsid w:val="00013AF3"/>
    <w:rsid w:val="00016F87"/>
    <w:rsid w:val="00022929"/>
    <w:rsid w:val="000D56A6"/>
    <w:rsid w:val="000D5DB0"/>
    <w:rsid w:val="00124F87"/>
    <w:rsid w:val="001542CF"/>
    <w:rsid w:val="00160DCD"/>
    <w:rsid w:val="001769A8"/>
    <w:rsid w:val="001F2DA2"/>
    <w:rsid w:val="001F3FAC"/>
    <w:rsid w:val="00203D48"/>
    <w:rsid w:val="00206532"/>
    <w:rsid w:val="002412DA"/>
    <w:rsid w:val="0025377D"/>
    <w:rsid w:val="00281DF4"/>
    <w:rsid w:val="002B6DA4"/>
    <w:rsid w:val="002D1BD1"/>
    <w:rsid w:val="002E643F"/>
    <w:rsid w:val="0035169D"/>
    <w:rsid w:val="003C0231"/>
    <w:rsid w:val="003C166F"/>
    <w:rsid w:val="003D1D64"/>
    <w:rsid w:val="003E13B2"/>
    <w:rsid w:val="003F185D"/>
    <w:rsid w:val="004D3481"/>
    <w:rsid w:val="004F3694"/>
    <w:rsid w:val="00575206"/>
    <w:rsid w:val="005A3E46"/>
    <w:rsid w:val="005B1E07"/>
    <w:rsid w:val="005C0363"/>
    <w:rsid w:val="006025BC"/>
    <w:rsid w:val="00603438"/>
    <w:rsid w:val="00613BA2"/>
    <w:rsid w:val="006761BF"/>
    <w:rsid w:val="006944F1"/>
    <w:rsid w:val="006E5473"/>
    <w:rsid w:val="00727763"/>
    <w:rsid w:val="00795D01"/>
    <w:rsid w:val="007B0E61"/>
    <w:rsid w:val="00874AFF"/>
    <w:rsid w:val="008A7762"/>
    <w:rsid w:val="008B432A"/>
    <w:rsid w:val="009447E0"/>
    <w:rsid w:val="00977E9F"/>
    <w:rsid w:val="00987DA4"/>
    <w:rsid w:val="00990206"/>
    <w:rsid w:val="009B7AA8"/>
    <w:rsid w:val="009D5018"/>
    <w:rsid w:val="009D580D"/>
    <w:rsid w:val="009D6691"/>
    <w:rsid w:val="009D6F50"/>
    <w:rsid w:val="009E6180"/>
    <w:rsid w:val="00A20D11"/>
    <w:rsid w:val="00A26DCA"/>
    <w:rsid w:val="00A85A42"/>
    <w:rsid w:val="00AA74E5"/>
    <w:rsid w:val="00AA7ECE"/>
    <w:rsid w:val="00AD44D0"/>
    <w:rsid w:val="00B03C8F"/>
    <w:rsid w:val="00B22FCE"/>
    <w:rsid w:val="00B54394"/>
    <w:rsid w:val="00B64247"/>
    <w:rsid w:val="00B67DF1"/>
    <w:rsid w:val="00BE137E"/>
    <w:rsid w:val="00C025AE"/>
    <w:rsid w:val="00C03E98"/>
    <w:rsid w:val="00C139BA"/>
    <w:rsid w:val="00C23BE2"/>
    <w:rsid w:val="00C40A42"/>
    <w:rsid w:val="00C42D1A"/>
    <w:rsid w:val="00C60E30"/>
    <w:rsid w:val="00C63E4E"/>
    <w:rsid w:val="00C85813"/>
    <w:rsid w:val="00D1797B"/>
    <w:rsid w:val="00D267C4"/>
    <w:rsid w:val="00D51974"/>
    <w:rsid w:val="00D5246B"/>
    <w:rsid w:val="00D953B8"/>
    <w:rsid w:val="00DB07BA"/>
    <w:rsid w:val="00DB6CA7"/>
    <w:rsid w:val="00DC7E76"/>
    <w:rsid w:val="00DE4338"/>
    <w:rsid w:val="00E179CC"/>
    <w:rsid w:val="00E53F6E"/>
    <w:rsid w:val="00E575E8"/>
    <w:rsid w:val="00EE0C82"/>
    <w:rsid w:val="00EF25CA"/>
    <w:rsid w:val="00F04ABF"/>
    <w:rsid w:val="00F5131A"/>
    <w:rsid w:val="00FA6ECF"/>
    <w:rsid w:val="00F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DC37"/>
  <w15:chartTrackingRefBased/>
  <w15:docId w15:val="{BD3B041B-916C-4A33-99DF-714B2485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69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DC7E7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7E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7E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3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B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B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57AE-68FC-45F4-B10A-8B5EA6A6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Knight</dc:creator>
  <cp:keywords/>
  <dc:description/>
  <cp:lastModifiedBy>Sam Knight</cp:lastModifiedBy>
  <cp:revision>54</cp:revision>
  <dcterms:created xsi:type="dcterms:W3CDTF">2018-10-31T18:38:00Z</dcterms:created>
  <dcterms:modified xsi:type="dcterms:W3CDTF">2018-11-08T18:48:00Z</dcterms:modified>
</cp:coreProperties>
</file>